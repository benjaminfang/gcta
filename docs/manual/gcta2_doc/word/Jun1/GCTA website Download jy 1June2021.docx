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FBD7C" w14:textId="77777777" w:rsidR="00917EF4" w:rsidRPr="00917EF4" w:rsidRDefault="00917EF4" w:rsidP="00917EF4">
      <w:pPr>
        <w:shd w:val="clear" w:color="auto" w:fill="FFFFFF"/>
        <w:spacing w:line="54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917EF4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Download</w:t>
      </w:r>
    </w:p>
    <w:p w14:paraId="26C51843" w14:textId="77777777" w:rsidR="00917EF4" w:rsidRPr="00917EF4" w:rsidRDefault="0009758C" w:rsidP="00917EF4">
      <w:pPr>
        <w:spacing w:before="270" w:after="270"/>
        <w:rPr>
          <w:rFonts w:ascii="Times New Roman" w:eastAsia="Times New Roman" w:hAnsi="Times New Roman" w:cs="Times New Roman"/>
        </w:rPr>
      </w:pPr>
      <w:r w:rsidRPr="00917EF4">
        <w:rPr>
          <w:rFonts w:ascii="Times New Roman" w:eastAsia="Times New Roman" w:hAnsi="Times New Roman" w:cs="Times New Roman"/>
          <w:noProof/>
        </w:rPr>
        <w:pict w14:anchorId="1A40FFB5">
          <v:rect id="_x0000_i1027" alt="" style="width:468pt;height:.05pt;mso-width-percent:0;mso-height-percent:0;mso-width-percent:0;mso-height-percent:0" o:hralign="center" o:hrstd="t" o:hrnoshade="t" o:hr="t" fillcolor="#333" stroked="f"/>
        </w:pict>
      </w:r>
    </w:p>
    <w:p w14:paraId="7240907D" w14:textId="77777777" w:rsidR="00917EF4" w:rsidRPr="00917EF4" w:rsidRDefault="00917EF4" w:rsidP="00917EF4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917EF4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Executable Files</w:t>
      </w:r>
    </w:p>
    <w:p w14:paraId="31F3F68F" w14:textId="77777777" w:rsidR="00917EF4" w:rsidRPr="00917EF4" w:rsidRDefault="00917EF4" w:rsidP="00917EF4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917EF4">
        <w:rPr>
          <w:rFonts w:ascii="Helvetica Neue" w:eastAsia="Times New Roman" w:hAnsi="Helvetica Neue" w:cs="Times New Roman"/>
          <w:color w:val="333333"/>
        </w:rPr>
        <w:t>The executable files below only support a 64-bit operating system on the x86_64 CPU platform.</w:t>
      </w:r>
    </w:p>
    <w:p w14:paraId="77469C32" w14:textId="61F19574" w:rsidR="00917EF4" w:rsidRPr="00917EF4" w:rsidRDefault="00917EF4" w:rsidP="00917EF4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917EF4">
        <w:rPr>
          <w:rFonts w:ascii="Helvetica Neue" w:eastAsia="Times New Roman" w:hAnsi="Helvetica Neue" w:cs="Times New Roman"/>
          <w:color w:val="333333"/>
        </w:rPr>
        <w:t>Linux</w:t>
      </w:r>
      <w:ins w:id="0" w:author="Jian Yang" w:date="2021-06-01T22:07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</w:ins>
      <w:del w:id="1" w:author="Jian Yang" w:date="2021-06-01T22:07:00Z">
        <w:r w:rsidRPr="00917EF4" w:rsidDel="00917EF4">
          <w:rPr>
            <w:rFonts w:ascii="Helvetica Neue" w:eastAsia="Times New Roman" w:hAnsi="Helvetica Neue" w:cs="Times New Roman"/>
            <w:color w:val="333333"/>
          </w:rPr>
          <w:delText> </w:delText>
        </w:r>
      </w:del>
      <w:r w:rsidRPr="00917EF4">
        <w:rPr>
          <w:rFonts w:ascii="Helvetica Neue" w:eastAsia="Times New Roman" w:hAnsi="Helvetica Neue" w:cs="Times New Roman"/>
          <w:color w:val="333333"/>
        </w:rPr>
        <w:fldChar w:fldCharType="begin"/>
      </w:r>
      <w:r w:rsidRPr="00917EF4">
        <w:rPr>
          <w:rFonts w:ascii="Helvetica Neue" w:eastAsia="Times New Roman" w:hAnsi="Helvetica Neue" w:cs="Times New Roman"/>
          <w:color w:val="333333"/>
        </w:rPr>
        <w:instrText xml:space="preserve"> HYPERLINK "http://172.16.13.142/software/gcta/bin/gcta_1.93.2beta.zip" </w:instrText>
      </w:r>
      <w:r w:rsidRPr="00917EF4">
        <w:rPr>
          <w:rFonts w:ascii="Helvetica Neue" w:eastAsia="Times New Roman" w:hAnsi="Helvetica Neue" w:cs="Times New Roman"/>
          <w:color w:val="333333"/>
        </w:rPr>
        <w:fldChar w:fldCharType="separate"/>
      </w:r>
      <w:r w:rsidRPr="00917EF4">
        <w:rPr>
          <w:rFonts w:ascii="Helvetica Neue" w:eastAsia="Times New Roman" w:hAnsi="Helvetica Neue" w:cs="Times New Roman"/>
          <w:color w:val="0088CC"/>
        </w:rPr>
        <w:t>gcta_1.93.</w:t>
      </w:r>
      <w:del w:id="2" w:author="Jian Yang" w:date="2021-06-01T22:02:00Z">
        <w:r w:rsidRPr="00917EF4" w:rsidDel="00917EF4">
          <w:rPr>
            <w:rFonts w:ascii="Helvetica Neue" w:eastAsia="Times New Roman" w:hAnsi="Helvetica Neue" w:cs="Times New Roman"/>
            <w:color w:val="0088CC"/>
          </w:rPr>
          <w:delText>2</w:delText>
        </w:r>
      </w:del>
      <w:ins w:id="3" w:author="Jian Yang" w:date="2021-06-01T22:02:00Z">
        <w:r>
          <w:rPr>
            <w:rFonts w:ascii="Helvetica Neue" w:eastAsia="Times New Roman" w:hAnsi="Helvetica Neue" w:cs="Times New Roman"/>
            <w:color w:val="0088CC"/>
          </w:rPr>
          <w:t>3</w:t>
        </w:r>
      </w:ins>
      <w:r w:rsidRPr="00917EF4">
        <w:rPr>
          <w:rFonts w:ascii="Helvetica Neue" w:eastAsia="Times New Roman" w:hAnsi="Helvetica Neue" w:cs="Times New Roman"/>
          <w:color w:val="0088CC"/>
        </w:rPr>
        <w:t>beta.zip</w:t>
      </w:r>
      <w:r w:rsidRPr="00917EF4">
        <w:rPr>
          <w:rFonts w:ascii="Helvetica Neue" w:eastAsia="Times New Roman" w:hAnsi="Helvetica Neue" w:cs="Times New Roman"/>
          <w:color w:val="333333"/>
        </w:rPr>
        <w:fldChar w:fldCharType="end"/>
      </w:r>
    </w:p>
    <w:p w14:paraId="6AE3189B" w14:textId="5EFDB696" w:rsidR="00917EF4" w:rsidRPr="00917EF4" w:rsidRDefault="00917EF4" w:rsidP="00917EF4">
      <w:pPr>
        <w:shd w:val="clear" w:color="auto" w:fill="FFFFFF"/>
        <w:spacing w:after="135"/>
        <w:rPr>
          <w:rFonts w:ascii="SimSun" w:eastAsia="SimSun" w:hAnsi="SimSun" w:cs="SimSun" w:hint="eastAsia"/>
          <w:color w:val="333333"/>
          <w:lang w:val="en-US"/>
          <w:rPrChange w:id="4" w:author="Jian Yang" w:date="2021-06-01T22:02:00Z">
            <w:rPr>
              <w:rFonts w:ascii="Helvetica Neue" w:eastAsia="Times New Roman" w:hAnsi="Helvetica Neue" w:cs="Times New Roman"/>
              <w:color w:val="333333"/>
            </w:rPr>
          </w:rPrChange>
        </w:rPr>
      </w:pPr>
      <w:r w:rsidRPr="00917EF4">
        <w:rPr>
          <w:rFonts w:ascii="Helvetica Neue" w:eastAsia="Times New Roman" w:hAnsi="Helvetica Neue" w:cs="Times New Roman"/>
          <w:color w:val="333333"/>
        </w:rPr>
        <w:t>Windows</w:t>
      </w:r>
      <w:ins w:id="5" w:author="Jian Yang" w:date="2021-06-01T22:07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</w:ins>
      <w:del w:id="6" w:author="Jian Yang" w:date="2021-06-01T22:07:00Z">
        <w:r w:rsidRPr="00917EF4" w:rsidDel="00917EF4">
          <w:rPr>
            <w:rFonts w:ascii="Helvetica Neue" w:eastAsia="Times New Roman" w:hAnsi="Helvetica Neue" w:cs="Times New Roman"/>
            <w:color w:val="333333"/>
          </w:rPr>
          <w:delText> </w:delText>
        </w:r>
      </w:del>
      <w:hyperlink r:id="rId5" w:history="1">
        <w:r w:rsidRPr="00917EF4">
          <w:rPr>
            <w:rFonts w:ascii="Helvetica Neue" w:eastAsia="Times New Roman" w:hAnsi="Helvetica Neue" w:cs="Times New Roman"/>
            <w:color w:val="0088CC"/>
          </w:rPr>
          <w:t>gcta_1.93.2beta_win.zip</w:t>
        </w:r>
      </w:hyperlink>
      <w:ins w:id="7" w:author="Jian Yang" w:date="2021-06-01T22:02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(v1.93.3beta will be available soon)</w:t>
        </w:r>
      </w:ins>
    </w:p>
    <w:p w14:paraId="2533E89F" w14:textId="66857B31" w:rsidR="00917EF4" w:rsidRPr="00917EF4" w:rsidRDefault="00917EF4" w:rsidP="00917EF4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  <w:lang w:val="en-US"/>
          <w:rPrChange w:id="8" w:author="Jian Yang" w:date="2021-06-01T22:02:00Z">
            <w:rPr>
              <w:rFonts w:ascii="Helvetica Neue" w:eastAsia="Times New Roman" w:hAnsi="Helvetica Neue" w:cs="Times New Roman"/>
              <w:color w:val="333333"/>
            </w:rPr>
          </w:rPrChange>
        </w:rPr>
      </w:pPr>
      <w:r w:rsidRPr="00917EF4">
        <w:rPr>
          <w:rFonts w:ascii="Helvetica Neue" w:eastAsia="Times New Roman" w:hAnsi="Helvetica Neue" w:cs="Times New Roman"/>
          <w:color w:val="333333"/>
        </w:rPr>
        <w:t>Mac</w:t>
      </w:r>
      <w:ins w:id="9" w:author="Jian Yang" w:date="2021-06-01T22:07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</w:ins>
      <w:del w:id="10" w:author="Jian Yang" w:date="2021-06-01T22:07:00Z">
        <w:r w:rsidRPr="00917EF4" w:rsidDel="00917EF4">
          <w:rPr>
            <w:rFonts w:ascii="Helvetica Neue" w:eastAsia="Times New Roman" w:hAnsi="Helvetica Neue" w:cs="Times New Roman"/>
            <w:color w:val="333333"/>
          </w:rPr>
          <w:delText> </w:delText>
        </w:r>
      </w:del>
      <w:hyperlink r:id="rId6" w:history="1">
        <w:r w:rsidRPr="00917EF4">
          <w:rPr>
            <w:rFonts w:ascii="Helvetica Neue" w:eastAsia="Times New Roman" w:hAnsi="Helvetica Neue" w:cs="Times New Roman"/>
            <w:color w:val="0088CC"/>
          </w:rPr>
          <w:t>gcta_1.93.2beta_mac.zip</w:t>
        </w:r>
      </w:hyperlink>
      <w:ins w:id="11" w:author="Jian Yang" w:date="2021-06-01T22:02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  <w:r>
          <w:rPr>
            <w:rFonts w:ascii="Helvetica Neue" w:eastAsia="Times New Roman" w:hAnsi="Helvetica Neue" w:cs="Times New Roman"/>
            <w:color w:val="333333"/>
            <w:lang w:val="en-US"/>
          </w:rPr>
          <w:t>(v1.93.3beta will be available soon)</w:t>
        </w:r>
      </w:ins>
    </w:p>
    <w:p w14:paraId="536FEE68" w14:textId="0818518E" w:rsidR="00917EF4" w:rsidRPr="00917EF4" w:rsidRDefault="00917EF4" w:rsidP="00917EF4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917EF4">
        <w:rPr>
          <w:rFonts w:ascii="Helvetica Neue" w:eastAsia="Times New Roman" w:hAnsi="Helvetica Neue" w:cs="Times New Roman"/>
          <w:color w:val="333333"/>
        </w:rPr>
        <w:t xml:space="preserve">The executable files are released under the MIT license. We recommend to use the Linux version because the Windows and Mac versions have not been fully tested. </w:t>
      </w:r>
      <w:ins w:id="12" w:author="Jian Yang" w:date="2021-06-01T22:0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The Linux version of </w:t>
        </w:r>
      </w:ins>
      <w:r w:rsidRPr="00917EF4">
        <w:rPr>
          <w:rFonts w:ascii="Helvetica Neue" w:eastAsia="Times New Roman" w:hAnsi="Helvetica Neue" w:cs="Times New Roman"/>
          <w:color w:val="333333"/>
        </w:rPr>
        <w:t xml:space="preserve">GCTA </w:t>
      </w:r>
      <w:del w:id="13" w:author="Jian Yang" w:date="2021-06-01T22:08:00Z">
        <w:r w:rsidRPr="00917EF4" w:rsidDel="00917EF4">
          <w:rPr>
            <w:rFonts w:ascii="Helvetica Neue" w:eastAsia="Times New Roman" w:hAnsi="Helvetica Neue" w:cs="Times New Roman"/>
            <w:color w:val="333333"/>
          </w:rPr>
          <w:delText xml:space="preserve">for Linux </w:delText>
        </w:r>
      </w:del>
      <w:r w:rsidRPr="00917EF4">
        <w:rPr>
          <w:rFonts w:ascii="Helvetica Neue" w:eastAsia="Times New Roman" w:hAnsi="Helvetica Neue" w:cs="Times New Roman"/>
          <w:color w:val="333333"/>
        </w:rPr>
        <w:t xml:space="preserve">only supports kernel version &gt;= 2.6.32 (released 10 years ago), </w:t>
      </w:r>
      <w:ins w:id="14" w:author="Jian Yang" w:date="2021-06-01T22:07:00Z">
        <w:r>
          <w:rPr>
            <w:rFonts w:ascii="Helvetica Neue" w:eastAsia="Times New Roman" w:hAnsi="Helvetica Neue" w:cs="Times New Roman"/>
            <w:color w:val="333333"/>
            <w:lang w:val="en-US"/>
          </w:rPr>
          <w:t>otherwise</w:t>
        </w:r>
      </w:ins>
      <w:del w:id="15" w:author="Jian Yang" w:date="2021-06-01T22:07:00Z">
        <w:r w:rsidRPr="00917EF4" w:rsidDel="00917EF4">
          <w:rPr>
            <w:rFonts w:ascii="Helvetica Neue" w:eastAsia="Times New Roman" w:hAnsi="Helvetica Neue" w:cs="Times New Roman"/>
            <w:color w:val="333333"/>
          </w:rPr>
          <w:delText>or</w:delText>
        </w:r>
      </w:del>
      <w:r w:rsidRPr="00917EF4">
        <w:rPr>
          <w:rFonts w:ascii="Helvetica Neue" w:eastAsia="Times New Roman" w:hAnsi="Helvetica Neue" w:cs="Times New Roman"/>
          <w:color w:val="333333"/>
        </w:rPr>
        <w:t xml:space="preserve"> </w:t>
      </w:r>
      <w:ins w:id="16" w:author="Jian Yang" w:date="2021-06-01T22:09:00Z">
        <w:r>
          <w:rPr>
            <w:rFonts w:ascii="Helvetica Neue" w:eastAsia="Times New Roman" w:hAnsi="Helvetica Neue" w:cs="Times New Roman"/>
            <w:color w:val="333333"/>
            <w:lang w:val="en-US"/>
          </w:rPr>
          <w:t>one may</w:t>
        </w:r>
      </w:ins>
      <w:del w:id="17" w:author="Jian Yang" w:date="2021-06-01T22:09:00Z">
        <w:r w:rsidRPr="00917EF4" w:rsidDel="00917EF4">
          <w:rPr>
            <w:rFonts w:ascii="Helvetica Neue" w:eastAsia="Times New Roman" w:hAnsi="Helvetica Neue" w:cs="Times New Roman"/>
            <w:color w:val="333333"/>
          </w:rPr>
          <w:delText>the users</w:delText>
        </w:r>
      </w:del>
      <w:r w:rsidRPr="00917EF4">
        <w:rPr>
          <w:rFonts w:ascii="Helvetica Neue" w:eastAsia="Times New Roman" w:hAnsi="Helvetica Neue" w:cs="Times New Roman"/>
          <w:color w:val="333333"/>
        </w:rPr>
        <w:t xml:space="preserve"> </w:t>
      </w:r>
      <w:del w:id="18" w:author="Jian Yang" w:date="2021-06-01T22:09:00Z">
        <w:r w:rsidRPr="00917EF4" w:rsidDel="00917EF4">
          <w:rPr>
            <w:rFonts w:ascii="Helvetica Neue" w:eastAsia="Times New Roman" w:hAnsi="Helvetica Neue" w:cs="Times New Roman"/>
            <w:color w:val="333333"/>
          </w:rPr>
          <w:delText xml:space="preserve">would </w:delText>
        </w:r>
      </w:del>
      <w:r w:rsidRPr="00917EF4">
        <w:rPr>
          <w:rFonts w:ascii="Helvetica Neue" w:eastAsia="Times New Roman" w:hAnsi="Helvetica Neue" w:cs="Times New Roman"/>
          <w:color w:val="333333"/>
        </w:rPr>
        <w:t xml:space="preserve">receive </w:t>
      </w:r>
      <w:ins w:id="19" w:author="Jian Yang" w:date="2021-06-01T22:09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an </w:t>
        </w:r>
      </w:ins>
      <w:r w:rsidRPr="00917EF4">
        <w:rPr>
          <w:rFonts w:ascii="Helvetica Neue" w:eastAsia="Times New Roman" w:hAnsi="Helvetica Neue" w:cs="Times New Roman"/>
          <w:color w:val="333333"/>
        </w:rPr>
        <w:t>error</w:t>
      </w:r>
      <w:ins w:id="20" w:author="Jian Yang" w:date="2021-06-01T22:09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message:</w:t>
        </w:r>
      </w:ins>
      <w:r w:rsidRPr="00917EF4">
        <w:rPr>
          <w:rFonts w:ascii="Helvetica Neue" w:eastAsia="Times New Roman" w:hAnsi="Helvetica Neue" w:cs="Times New Roman"/>
          <w:color w:val="333333"/>
        </w:rPr>
        <w:t xml:space="preserve"> "FATAL: kernel too old". </w:t>
      </w:r>
      <w:ins w:id="21" w:author="Jian Yang" w:date="2021-06-01T22:10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The </w:t>
        </w:r>
      </w:ins>
      <w:r w:rsidRPr="00917EF4">
        <w:rPr>
          <w:rFonts w:ascii="Helvetica Neue" w:eastAsia="Times New Roman" w:hAnsi="Helvetica Neue" w:cs="Times New Roman"/>
          <w:color w:val="333333"/>
        </w:rPr>
        <w:t>Windows and Mac version</w:t>
      </w:r>
      <w:ins w:id="22" w:author="Jian Yang" w:date="2021-06-01T22:10:00Z">
        <w:r>
          <w:rPr>
            <w:rFonts w:ascii="Helvetica Neue" w:eastAsia="Times New Roman" w:hAnsi="Helvetica Neue" w:cs="Times New Roman"/>
            <w:color w:val="333333"/>
            <w:lang w:val="en-US"/>
          </w:rPr>
          <w:t>s</w:t>
        </w:r>
      </w:ins>
      <w:r w:rsidRPr="00917EF4">
        <w:rPr>
          <w:rFonts w:ascii="Helvetica Neue" w:eastAsia="Times New Roman" w:hAnsi="Helvetica Neue" w:cs="Times New Roman"/>
          <w:color w:val="333333"/>
        </w:rPr>
        <w:t xml:space="preserve"> are tested under</w:t>
      </w:r>
      <w:ins w:id="23" w:author="Jian Yang" w:date="2021-06-01T22:10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the</w:t>
        </w:r>
      </w:ins>
      <w:r w:rsidRPr="00917EF4">
        <w:rPr>
          <w:rFonts w:ascii="Helvetica Neue" w:eastAsia="Times New Roman" w:hAnsi="Helvetica Neue" w:cs="Times New Roman"/>
          <w:color w:val="333333"/>
        </w:rPr>
        <w:t xml:space="preserve"> most recent system versions only.</w:t>
      </w:r>
    </w:p>
    <w:p w14:paraId="0819F309" w14:textId="3B1DCE9D" w:rsidR="00917EF4" w:rsidRPr="00917EF4" w:rsidRDefault="00917EF4" w:rsidP="00917EF4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917EF4">
        <w:rPr>
          <w:rFonts w:ascii="Helvetica Neue" w:eastAsia="Times New Roman" w:hAnsi="Helvetica Neue" w:cs="Times New Roman"/>
          <w:color w:val="333333"/>
        </w:rPr>
        <w:t>Note: GCTA 1.93.</w:t>
      </w:r>
      <w:ins w:id="24" w:author="Jian Yang" w:date="2021-06-01T22:02:00Z">
        <w:r>
          <w:rPr>
            <w:rFonts w:ascii="Helvetica Neue" w:eastAsia="Times New Roman" w:hAnsi="Helvetica Neue" w:cs="Times New Roman"/>
            <w:color w:val="333333"/>
            <w:lang w:val="en-US"/>
          </w:rPr>
          <w:t>3</w:t>
        </w:r>
      </w:ins>
      <w:del w:id="25" w:author="Jian Yang" w:date="2021-06-01T22:02:00Z">
        <w:r w:rsidRPr="00917EF4" w:rsidDel="00917EF4">
          <w:rPr>
            <w:rFonts w:ascii="Helvetica Neue" w:eastAsia="Times New Roman" w:hAnsi="Helvetica Neue" w:cs="Times New Roman"/>
            <w:color w:val="333333"/>
          </w:rPr>
          <w:delText>2</w:delText>
        </w:r>
      </w:del>
      <w:r w:rsidRPr="00917EF4">
        <w:rPr>
          <w:rFonts w:ascii="Helvetica Neue" w:eastAsia="Times New Roman" w:hAnsi="Helvetica Neue" w:cs="Times New Roman"/>
          <w:color w:val="333333"/>
        </w:rPr>
        <w:t>beta is a beta version under testing. We have fixed a few bugs in the previous versions. If you find any bug in this version, please report it to Jian Yang at </w:t>
      </w:r>
      <w:ins w:id="26" w:author="Jian Yang" w:date="2021-06-01T22:03:00Z">
        <w:r>
          <w:fldChar w:fldCharType="begin"/>
        </w:r>
        <w:r>
          <w:instrText xml:space="preserve"> HYPERLINK "mailto:jian.yang@westlake.edu.cn" </w:instrText>
        </w:r>
        <w:r>
          <w:fldChar w:fldCharType="separate"/>
        </w:r>
        <w:r>
          <w:rPr>
            <w:rStyle w:val="Hyperlink"/>
            <w:rFonts w:ascii="Helvetica Neue" w:hAnsi="Helvetica Neue"/>
            <w:color w:val="0088CC"/>
            <w:shd w:val="clear" w:color="auto" w:fill="FFFFFF"/>
          </w:rPr>
          <w:t>jian.yang@westla</w:t>
        </w:r>
        <w:r>
          <w:rPr>
            <w:rStyle w:val="Hyperlink"/>
            <w:rFonts w:ascii="Helvetica Neue" w:hAnsi="Helvetica Neue"/>
            <w:color w:val="0088CC"/>
            <w:shd w:val="clear" w:color="auto" w:fill="FFFFFF"/>
          </w:rPr>
          <w:t>k</w:t>
        </w:r>
        <w:r>
          <w:rPr>
            <w:rStyle w:val="Hyperlink"/>
            <w:rFonts w:ascii="Helvetica Neue" w:hAnsi="Helvetica Neue"/>
            <w:color w:val="0088CC"/>
            <w:shd w:val="clear" w:color="auto" w:fill="FFFFFF"/>
          </w:rPr>
          <w:t>e.edu.cn</w:t>
        </w:r>
        <w:r>
          <w:fldChar w:fldCharType="end"/>
        </w:r>
      </w:ins>
      <w:del w:id="27" w:author="Jian Yang" w:date="2021-06-01T22:03:00Z">
        <w:r w:rsidRPr="00917EF4" w:rsidDel="00917EF4">
          <w:rPr>
            <w:rFonts w:ascii="Helvetica Neue" w:eastAsia="Times New Roman" w:hAnsi="Helvetica Neue" w:cs="Times New Roman"/>
            <w:color w:val="333333"/>
          </w:rPr>
          <w:fldChar w:fldCharType="begin"/>
        </w:r>
        <w:r w:rsidRPr="00917EF4" w:rsidDel="00917EF4">
          <w:rPr>
            <w:rFonts w:ascii="Helvetica Neue" w:eastAsia="Times New Roman" w:hAnsi="Helvetica Neue" w:cs="Times New Roman"/>
            <w:color w:val="333333"/>
          </w:rPr>
          <w:delInstrText xml:space="preserve"> HYPERLINK "mailto:jian.yang.qt@gmail.com" </w:delInstrText>
        </w:r>
        <w:r w:rsidRPr="00917EF4" w:rsidDel="00917EF4">
          <w:rPr>
            <w:rFonts w:ascii="Helvetica Neue" w:eastAsia="Times New Roman" w:hAnsi="Helvetica Neue" w:cs="Times New Roman"/>
            <w:color w:val="333333"/>
          </w:rPr>
          <w:fldChar w:fldCharType="separate"/>
        </w:r>
        <w:r w:rsidRPr="00917EF4" w:rsidDel="00917EF4">
          <w:rPr>
            <w:rFonts w:ascii="Helvetica Neue" w:eastAsia="Times New Roman" w:hAnsi="Helvetica Neue" w:cs="Times New Roman"/>
            <w:color w:val="0088CC"/>
          </w:rPr>
          <w:delText>jian.yang.qt@gmail.com</w:delText>
        </w:r>
        <w:r w:rsidRPr="00917EF4" w:rsidDel="00917EF4">
          <w:rPr>
            <w:rFonts w:ascii="Helvetica Neue" w:eastAsia="Times New Roman" w:hAnsi="Helvetica Neue" w:cs="Times New Roman"/>
            <w:color w:val="333333"/>
          </w:rPr>
          <w:fldChar w:fldCharType="end"/>
        </w:r>
      </w:del>
      <w:r w:rsidRPr="00917EF4">
        <w:rPr>
          <w:rFonts w:ascii="Helvetica Neue" w:eastAsia="Times New Roman" w:hAnsi="Helvetica Neue" w:cs="Times New Roman"/>
          <w:color w:val="333333"/>
        </w:rPr>
        <w:t>.</w:t>
      </w:r>
    </w:p>
    <w:p w14:paraId="668D5F48" w14:textId="77777777" w:rsidR="00917EF4" w:rsidRPr="00917EF4" w:rsidRDefault="0009758C" w:rsidP="00917EF4">
      <w:pPr>
        <w:spacing w:before="270" w:after="270"/>
        <w:rPr>
          <w:rFonts w:ascii="Times New Roman" w:eastAsia="Times New Roman" w:hAnsi="Times New Roman" w:cs="Times New Roman"/>
        </w:rPr>
      </w:pPr>
      <w:r w:rsidRPr="00917EF4">
        <w:rPr>
          <w:rFonts w:ascii="Times New Roman" w:eastAsia="Times New Roman" w:hAnsi="Times New Roman" w:cs="Times New Roman"/>
          <w:noProof/>
        </w:rPr>
        <w:pict w14:anchorId="4099F406">
          <v:rect id="_x0000_i1026" alt="" style="width:468pt;height:.05pt;mso-width-percent:0;mso-height-percent:0;mso-width-percent:0;mso-height-percent:0" o:hralign="center" o:hrstd="t" o:hrnoshade="t" o:hr="t" fillcolor="#333" stroked="f"/>
        </w:pict>
      </w:r>
    </w:p>
    <w:p w14:paraId="588D4424" w14:textId="77777777" w:rsidR="00917EF4" w:rsidRPr="00917EF4" w:rsidRDefault="00917EF4" w:rsidP="00917EF4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917EF4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Source code</w:t>
      </w:r>
    </w:p>
    <w:p w14:paraId="3E7C0400" w14:textId="77777777" w:rsidR="00917EF4" w:rsidRPr="00917EF4" w:rsidRDefault="00917EF4" w:rsidP="00917EF4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7" w:history="1">
        <w:r w:rsidRPr="00917EF4">
          <w:rPr>
            <w:rFonts w:ascii="Helvetica Neue" w:eastAsia="Times New Roman" w:hAnsi="Helvetica Neue" w:cs="Times New Roman"/>
            <w:color w:val="0088CC"/>
          </w:rPr>
          <w:t>gcta_1.93.2_src.zip</w:t>
        </w:r>
      </w:hyperlink>
    </w:p>
    <w:p w14:paraId="36B2558F" w14:textId="77777777" w:rsidR="00917EF4" w:rsidRPr="00917EF4" w:rsidRDefault="00917EF4" w:rsidP="00917EF4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917EF4">
        <w:rPr>
          <w:rFonts w:ascii="Helvetica Neue" w:eastAsia="Times New Roman" w:hAnsi="Helvetica Neue" w:cs="Times New Roman"/>
          <w:color w:val="333333"/>
        </w:rPr>
        <w:t>The source code are released under GPL v3.</w:t>
      </w:r>
    </w:p>
    <w:p w14:paraId="72891574" w14:textId="77777777" w:rsidR="00917EF4" w:rsidRPr="00917EF4" w:rsidRDefault="0009758C" w:rsidP="00917EF4">
      <w:pPr>
        <w:spacing w:before="270" w:after="270"/>
        <w:rPr>
          <w:rFonts w:ascii="Times New Roman" w:eastAsia="Times New Roman" w:hAnsi="Times New Roman" w:cs="Times New Roman"/>
        </w:rPr>
      </w:pPr>
      <w:r w:rsidRPr="00917EF4">
        <w:rPr>
          <w:rFonts w:ascii="Times New Roman" w:eastAsia="Times New Roman" w:hAnsi="Times New Roman" w:cs="Times New Roman"/>
          <w:noProof/>
        </w:rPr>
        <w:pict w14:anchorId="650462D8">
          <v:rect id="_x0000_i1025" alt="" style="width:468pt;height:.05pt;mso-width-percent:0;mso-height-percent:0;mso-width-percent:0;mso-height-percent:0" o:hralign="center" o:hrstd="t" o:hrnoshade="t" o:hr="t" fillcolor="#333" stroked="f"/>
        </w:pict>
      </w:r>
    </w:p>
    <w:p w14:paraId="1009006D" w14:textId="77777777" w:rsidR="00917EF4" w:rsidRPr="00917EF4" w:rsidRDefault="00917EF4" w:rsidP="00917EF4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917EF4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Update log</w:t>
      </w:r>
    </w:p>
    <w:p w14:paraId="4461FDAF" w14:textId="0D0750EA" w:rsidR="00917EF4" w:rsidRPr="00917EF4" w:rsidRDefault="00917EF4" w:rsidP="00917EF4">
      <w:pPr>
        <w:shd w:val="clear" w:color="auto" w:fill="FFFFFF"/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</w:rPr>
      </w:pPr>
      <w:r w:rsidRPr="00917EF4">
        <w:rPr>
          <w:rFonts w:ascii="Helvetica Neue" w:eastAsia="Times New Roman" w:hAnsi="Helvetica Neue" w:cs="Times New Roman"/>
          <w:b/>
          <w:bCs/>
          <w:color w:val="333333"/>
        </w:rPr>
        <w:t>Version 1.93.3beta (</w:t>
      </w:r>
      <w:ins w:id="28" w:author="Jian Yang" w:date="2021-06-01T22:03:00Z">
        <w:r>
          <w:rPr>
            <w:rFonts w:ascii="Helvetica Neue" w:eastAsia="Times New Roman" w:hAnsi="Helvetica Neue" w:cs="Times New Roman"/>
            <w:b/>
            <w:bCs/>
            <w:color w:val="333333"/>
            <w:lang w:val="en-US"/>
          </w:rPr>
          <w:t>1 Jun</w:t>
        </w:r>
      </w:ins>
      <w:del w:id="29" w:author="Jian Yang" w:date="2021-06-01T22:03:00Z">
        <w:r w:rsidRPr="00917EF4" w:rsidDel="00917EF4">
          <w:rPr>
            <w:rFonts w:ascii="Helvetica Neue" w:eastAsia="Times New Roman" w:hAnsi="Helvetica Neue" w:cs="Times New Roman"/>
            <w:b/>
            <w:bCs/>
            <w:color w:val="333333"/>
          </w:rPr>
          <w:delText>XX May</w:delText>
        </w:r>
      </w:del>
      <w:r w:rsidRPr="00917EF4">
        <w:rPr>
          <w:rFonts w:ascii="Helvetica Neue" w:eastAsia="Times New Roman" w:hAnsi="Helvetica Neue" w:cs="Times New Roman"/>
          <w:b/>
          <w:bCs/>
          <w:color w:val="333333"/>
        </w:rPr>
        <w:t xml:space="preserve"> 2021)</w:t>
      </w:r>
    </w:p>
    <w:p w14:paraId="7E4E033A" w14:textId="77777777" w:rsidR="00917EF4" w:rsidRPr="00917EF4" w:rsidRDefault="00917EF4" w:rsidP="00917E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>Added a new module </w:t>
      </w:r>
      <w:hyperlink r:id="rId8" w:anchor="fastGWA-GLMM" w:history="1">
        <w:r w:rsidRPr="00917EF4">
          <w:rPr>
            <w:rFonts w:ascii="Helvetica Neue" w:eastAsia="Times New Roman" w:hAnsi="Helvetica Neue" w:cs="Times New Roman"/>
            <w:color w:val="0088CC"/>
            <w:sz w:val="23"/>
            <w:szCs w:val="23"/>
          </w:rPr>
          <w:t>fastGWA-GLMM</w:t>
        </w:r>
      </w:hyperlink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> (a resource-efficient generalized linear mixed model association tool for biobank-scale data).</w:t>
      </w:r>
    </w:p>
    <w:p w14:paraId="11DED46A" w14:textId="68764415" w:rsidR="00917EF4" w:rsidRPr="00917EF4" w:rsidRDefault="00917EF4" w:rsidP="00917E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>Added a new module </w:t>
      </w:r>
      <w:hyperlink r:id="rId9" w:anchor="fastGWA-BB" w:history="1">
        <w:r w:rsidRPr="00917EF4">
          <w:rPr>
            <w:rFonts w:ascii="Helvetica Neue" w:eastAsia="Times New Roman" w:hAnsi="Helvetica Neue" w:cs="Times New Roman"/>
            <w:color w:val="0088CC"/>
            <w:sz w:val="23"/>
            <w:szCs w:val="23"/>
          </w:rPr>
          <w:t>fastGWA-BB</w:t>
        </w:r>
      </w:hyperlink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 (a </w:t>
      </w:r>
      <w:del w:id="30" w:author="Jian Yang" w:date="2021-06-01T22:05:00Z">
        <w:r w:rsidRPr="00917EF4" w:rsidDel="00917EF4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set-based </w:delText>
        </w:r>
      </w:del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burden test for binary traits </w:t>
      </w:r>
      <w:del w:id="31" w:author="Jian Yang" w:date="2021-06-01T22:05:00Z">
        <w:r w:rsidRPr="00917EF4" w:rsidDel="00917EF4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>based on</w:delText>
        </w:r>
      </w:del>
      <w:ins w:id="32" w:author="Jian Yang" w:date="2021-06-01T22:05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>under</w:t>
        </w:r>
      </w:ins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the</w:t>
      </w:r>
      <w:ins w:id="33" w:author="Jian Yang" w:date="2021-06-01T22:05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</w:t>
        </w:r>
        <w:r w:rsidRPr="00917EF4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t>fastGWA-GLMM</w:t>
        </w:r>
      </w:ins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framework</w:t>
      </w:r>
      <w:del w:id="34" w:author="Jian Yang" w:date="2021-06-01T22:05:00Z">
        <w:r w:rsidRPr="00917EF4" w:rsidDel="00917EF4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 of fastGWA-GLMM</w:delText>
        </w:r>
      </w:del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>).</w:t>
      </w:r>
    </w:p>
    <w:p w14:paraId="2C87A23A" w14:textId="5A7374CB" w:rsidR="00917EF4" w:rsidRPr="00917EF4" w:rsidRDefault="00917EF4" w:rsidP="00917E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>Added a new module </w:t>
      </w:r>
      <w:hyperlink r:id="rId10" w:anchor="ACAT-V" w:history="1">
        <w:r w:rsidRPr="00917EF4">
          <w:rPr>
            <w:rFonts w:ascii="Helvetica Neue" w:eastAsia="Times New Roman" w:hAnsi="Helvetica Neue" w:cs="Times New Roman"/>
            <w:color w:val="0088CC"/>
            <w:sz w:val="23"/>
            <w:szCs w:val="23"/>
          </w:rPr>
          <w:t>ACAT-V</w:t>
        </w:r>
      </w:hyperlink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 (a very efficient </w:t>
      </w:r>
      <w:del w:id="35" w:author="Jian Yang" w:date="2021-06-01T22:04:00Z">
        <w:r w:rsidRPr="00917EF4" w:rsidDel="00917EF4">
          <w:rPr>
            <w:rFonts w:ascii="Helvetica Neue" w:eastAsia="Times New Roman" w:hAnsi="Helvetica Neue" w:cs="Times New Roman"/>
            <w:color w:val="333333"/>
            <w:sz w:val="23"/>
            <w:szCs w:val="23"/>
          </w:rPr>
          <w:delText xml:space="preserve">summary-level </w:delText>
        </w:r>
      </w:del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>set-based test</w:t>
      </w:r>
      <w:ins w:id="36" w:author="Jian Yang" w:date="2021-06-01T22:04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that only requires GWAS summary</w:t>
        </w:r>
      </w:ins>
      <w:ins w:id="37" w:author="Jian Yang" w:date="2021-06-01T22:05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US"/>
          </w:rPr>
          <w:t xml:space="preserve"> statistics</w:t>
        </w:r>
      </w:ins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>, originally proposed by </w:t>
      </w:r>
      <w:hyperlink r:id="rId11" w:history="1">
        <w:r w:rsidRPr="00917EF4">
          <w:rPr>
            <w:rFonts w:ascii="Helvetica Neue" w:eastAsia="Times New Roman" w:hAnsi="Helvetica Neue" w:cs="Times New Roman"/>
            <w:color w:val="0088CC"/>
            <w:sz w:val="23"/>
            <w:szCs w:val="23"/>
          </w:rPr>
          <w:t>Liu et al, 2019</w:t>
        </w:r>
      </w:hyperlink>
      <w:r w:rsidRPr="00917EF4">
        <w:rPr>
          <w:rFonts w:ascii="Helvetica Neue" w:eastAsia="Times New Roman" w:hAnsi="Helvetica Neue" w:cs="Times New Roman"/>
          <w:color w:val="333333"/>
          <w:sz w:val="23"/>
          <w:szCs w:val="23"/>
        </w:rPr>
        <w:t>).</w:t>
      </w:r>
    </w:p>
    <w:p w14:paraId="6A675BFE" w14:textId="77777777" w:rsidR="003F01D4" w:rsidRDefault="003F01D4"/>
    <w:sectPr w:rsidR="003F0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C443B"/>
    <w:multiLevelType w:val="multilevel"/>
    <w:tmpl w:val="BD6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F4"/>
    <w:rsid w:val="00034C1D"/>
    <w:rsid w:val="00073760"/>
    <w:rsid w:val="0009758C"/>
    <w:rsid w:val="000A3BBF"/>
    <w:rsid w:val="00122714"/>
    <w:rsid w:val="00172E35"/>
    <w:rsid w:val="001B370B"/>
    <w:rsid w:val="00226E49"/>
    <w:rsid w:val="003F01D4"/>
    <w:rsid w:val="00464236"/>
    <w:rsid w:val="004A0C56"/>
    <w:rsid w:val="004A2091"/>
    <w:rsid w:val="004F7453"/>
    <w:rsid w:val="00571680"/>
    <w:rsid w:val="005B19E8"/>
    <w:rsid w:val="005B4445"/>
    <w:rsid w:val="00603B01"/>
    <w:rsid w:val="00633B0C"/>
    <w:rsid w:val="00662626"/>
    <w:rsid w:val="00697EF3"/>
    <w:rsid w:val="006B39E2"/>
    <w:rsid w:val="006B4598"/>
    <w:rsid w:val="00733E33"/>
    <w:rsid w:val="00753BCF"/>
    <w:rsid w:val="00754EED"/>
    <w:rsid w:val="007B22B1"/>
    <w:rsid w:val="007B514E"/>
    <w:rsid w:val="007C4263"/>
    <w:rsid w:val="007F115A"/>
    <w:rsid w:val="008745C3"/>
    <w:rsid w:val="00877FF7"/>
    <w:rsid w:val="00884460"/>
    <w:rsid w:val="008C35C5"/>
    <w:rsid w:val="008E79AD"/>
    <w:rsid w:val="009116A3"/>
    <w:rsid w:val="00917EF4"/>
    <w:rsid w:val="009A4211"/>
    <w:rsid w:val="009B6A33"/>
    <w:rsid w:val="009E39CC"/>
    <w:rsid w:val="009F14FB"/>
    <w:rsid w:val="00A4169B"/>
    <w:rsid w:val="00AB7A1D"/>
    <w:rsid w:val="00BB6DED"/>
    <w:rsid w:val="00BF19B5"/>
    <w:rsid w:val="00C61506"/>
    <w:rsid w:val="00C64D79"/>
    <w:rsid w:val="00CD6F81"/>
    <w:rsid w:val="00CE75C0"/>
    <w:rsid w:val="00D367A2"/>
    <w:rsid w:val="00D95E9B"/>
    <w:rsid w:val="00DB4B22"/>
    <w:rsid w:val="00E219D8"/>
    <w:rsid w:val="00E27735"/>
    <w:rsid w:val="00E55CD4"/>
    <w:rsid w:val="00E9792C"/>
    <w:rsid w:val="00F30A51"/>
    <w:rsid w:val="00F61FD4"/>
    <w:rsid w:val="00F87F8B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3745"/>
  <w15:chartTrackingRefBased/>
  <w15:docId w15:val="{C503F7BE-9CDA-A844-A68F-59E2F0E8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E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7E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7EF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E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7E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7EF4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17E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17E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44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3.142/software/gcta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72.16.13.142/software/gcta/pre_gcta/gcta_1.93.2_src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13.142/software/gcta/bin/gcta_1.93.2beta_mac.zip" TargetMode="External"/><Relationship Id="rId11" Type="http://schemas.openxmlformats.org/officeDocument/2006/relationships/hyperlink" Target="https://www.sciencedirect.com/science/article/pii/S0002929719300023" TargetMode="External"/><Relationship Id="rId5" Type="http://schemas.openxmlformats.org/officeDocument/2006/relationships/hyperlink" Target="http://172.16.13.142/software/gcta/bin/gcta_1.93.2beta_win.zip" TargetMode="External"/><Relationship Id="rId10" Type="http://schemas.openxmlformats.org/officeDocument/2006/relationships/hyperlink" Target="http://172.16.13.142/software/gcta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13.142/software/gct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1</cp:revision>
  <dcterms:created xsi:type="dcterms:W3CDTF">2021-06-01T14:01:00Z</dcterms:created>
  <dcterms:modified xsi:type="dcterms:W3CDTF">2021-06-01T14:10:00Z</dcterms:modified>
</cp:coreProperties>
</file>