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774F1" w14:textId="77777777" w:rsidR="002A323C" w:rsidRPr="002A323C" w:rsidRDefault="002A323C" w:rsidP="002A323C">
      <w:pPr>
        <w:pBdr>
          <w:left w:val="single" w:sz="48" w:space="6" w:color="4F9CFF"/>
        </w:pBdr>
        <w:shd w:val="clear" w:color="auto" w:fill="FFFFFF"/>
        <w:spacing w:before="225" w:after="225"/>
        <w:outlineLvl w:val="2"/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</w:pPr>
      <w:r w:rsidRPr="002A323C">
        <w:rPr>
          <w:rFonts w:ascii="Helvetica Neue" w:eastAsia="Times New Roman" w:hAnsi="Helvetica Neue" w:cs="Times New Roman"/>
          <w:b/>
          <w:bCs/>
          <w:color w:val="333333"/>
          <w:sz w:val="29"/>
          <w:szCs w:val="29"/>
        </w:rPr>
        <w:t>fastGWA-BB</w:t>
      </w:r>
    </w:p>
    <w:p w14:paraId="455E3AB6" w14:textId="449FE29D" w:rsidR="002A323C" w:rsidRPr="002A323C" w:rsidRDefault="002A323C" w:rsidP="002A323C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2A323C">
        <w:rPr>
          <w:rFonts w:ascii="Helvetica Neue" w:eastAsia="Times New Roman" w:hAnsi="Helvetica Neue" w:cs="Times New Roman"/>
          <w:b/>
          <w:bCs/>
          <w:color w:val="333333"/>
        </w:rPr>
        <w:t xml:space="preserve">fastGWA-BB: </w:t>
      </w:r>
      <w:del w:id="0" w:author="Jian Yang" w:date="2021-06-02T10:40:00Z">
        <w:r w:rsidRPr="002A323C" w:rsidDel="002A323C">
          <w:rPr>
            <w:rFonts w:ascii="Helvetica Neue" w:eastAsia="Times New Roman" w:hAnsi="Helvetica Neue" w:cs="Times New Roman"/>
            <w:b/>
            <w:bCs/>
            <w:color w:val="333333"/>
          </w:rPr>
          <w:delText xml:space="preserve">a </w:delText>
        </w:r>
      </w:del>
      <w:r w:rsidRPr="002A323C">
        <w:rPr>
          <w:rFonts w:ascii="Helvetica Neue" w:eastAsia="Times New Roman" w:hAnsi="Helvetica Neue" w:cs="Times New Roman"/>
          <w:b/>
          <w:bCs/>
          <w:color w:val="333333"/>
        </w:rPr>
        <w:t xml:space="preserve">fastGWA-GLMM </w:t>
      </w:r>
      <w:del w:id="1" w:author="Jian Yang" w:date="2021-06-02T10:43:00Z">
        <w:r w:rsidRPr="002A323C" w:rsidDel="002A323C">
          <w:rPr>
            <w:rFonts w:ascii="Helvetica Neue" w:eastAsia="Times New Roman" w:hAnsi="Helvetica Neue" w:cs="Times New Roman"/>
            <w:b/>
            <w:bCs/>
            <w:color w:val="333333"/>
          </w:rPr>
          <w:delText xml:space="preserve">Burden </w:delText>
        </w:r>
      </w:del>
      <w:ins w:id="2" w:author="Jian Yang" w:date="2021-06-02T10:43:00Z">
        <w:r>
          <w:rPr>
            <w:rFonts w:ascii="Helvetica Neue" w:eastAsia="Times New Roman" w:hAnsi="Helvetica Neue" w:cs="Times New Roman"/>
            <w:b/>
            <w:bCs/>
            <w:color w:val="333333"/>
            <w:lang w:val="en-US"/>
          </w:rPr>
          <w:t>b</w:t>
        </w:r>
        <w:r w:rsidRPr="002A323C">
          <w:rPr>
            <w:rFonts w:ascii="Helvetica Neue" w:eastAsia="Times New Roman" w:hAnsi="Helvetica Neue" w:cs="Times New Roman"/>
            <w:b/>
            <w:bCs/>
            <w:color w:val="333333"/>
          </w:rPr>
          <w:t xml:space="preserve">urden </w:t>
        </w:r>
      </w:ins>
      <w:r w:rsidRPr="002A323C">
        <w:rPr>
          <w:rFonts w:ascii="Helvetica Neue" w:eastAsia="Times New Roman" w:hAnsi="Helvetica Neue" w:cs="Times New Roman"/>
          <w:b/>
          <w:bCs/>
          <w:color w:val="333333"/>
        </w:rPr>
        <w:t xml:space="preserve">test for </w:t>
      </w:r>
      <w:del w:id="3" w:author="Jian Yang" w:date="2021-06-02T10:41:00Z">
        <w:r w:rsidRPr="002A323C" w:rsidDel="002A323C">
          <w:rPr>
            <w:rFonts w:ascii="Helvetica Neue" w:eastAsia="Times New Roman" w:hAnsi="Helvetica Neue" w:cs="Times New Roman"/>
            <w:b/>
            <w:bCs/>
            <w:color w:val="333333"/>
          </w:rPr>
          <w:delText>B</w:delText>
        </w:r>
      </w:del>
      <w:ins w:id="4" w:author="Jian Yang" w:date="2021-06-02T10:41:00Z">
        <w:r>
          <w:rPr>
            <w:rFonts w:ascii="Helvetica Neue" w:eastAsia="Times New Roman" w:hAnsi="Helvetica Neue" w:cs="Times New Roman" w:hint="eastAsia"/>
            <w:b/>
            <w:bCs/>
            <w:color w:val="333333"/>
          </w:rPr>
          <w:t>b</w:t>
        </w:r>
      </w:ins>
      <w:r w:rsidRPr="002A323C">
        <w:rPr>
          <w:rFonts w:ascii="Helvetica Neue" w:eastAsia="Times New Roman" w:hAnsi="Helvetica Neue" w:cs="Times New Roman"/>
          <w:b/>
          <w:bCs/>
          <w:color w:val="333333"/>
        </w:rPr>
        <w:t>inary tra</w:t>
      </w:r>
      <w:proofErr w:type="spellStart"/>
      <w:ins w:id="5" w:author="Jian Yang" w:date="2021-06-02T10:41:00Z">
        <w:r>
          <w:rPr>
            <w:rFonts w:ascii="Helvetica Neue" w:eastAsia="Times New Roman" w:hAnsi="Helvetica Neue" w:cs="Times New Roman"/>
            <w:b/>
            <w:bCs/>
            <w:color w:val="333333"/>
            <w:lang w:val="en-US"/>
          </w:rPr>
          <w:t>i</w:t>
        </w:r>
      </w:ins>
      <w:proofErr w:type="spellEnd"/>
      <w:r w:rsidRPr="002A323C">
        <w:rPr>
          <w:rFonts w:ascii="Helvetica Neue" w:eastAsia="Times New Roman" w:hAnsi="Helvetica Neue" w:cs="Times New Roman"/>
          <w:b/>
          <w:bCs/>
          <w:color w:val="333333"/>
        </w:rPr>
        <w:t>t</w:t>
      </w:r>
      <w:del w:id="6" w:author="Jian Yang" w:date="2021-06-02T10:41:00Z">
        <w:r w:rsidRPr="002A323C" w:rsidDel="002A323C">
          <w:rPr>
            <w:rFonts w:ascii="Helvetica Neue" w:eastAsia="Times New Roman" w:hAnsi="Helvetica Neue" w:cs="Times New Roman"/>
            <w:b/>
            <w:bCs/>
            <w:color w:val="333333"/>
          </w:rPr>
          <w:delText>i</w:delText>
        </w:r>
      </w:del>
      <w:r w:rsidRPr="002A323C">
        <w:rPr>
          <w:rFonts w:ascii="Helvetica Neue" w:eastAsia="Times New Roman" w:hAnsi="Helvetica Neue" w:cs="Times New Roman"/>
          <w:b/>
          <w:bCs/>
          <w:color w:val="333333"/>
        </w:rPr>
        <w:t>s</w:t>
      </w:r>
    </w:p>
    <w:p w14:paraId="4AFF2704" w14:textId="22A50415" w:rsidR="002A323C" w:rsidRPr="002A323C" w:rsidRDefault="002A323C" w:rsidP="002A323C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del w:id="7" w:author="Jian Yang" w:date="2021-06-02T10:41:00Z">
        <w:r w:rsidRPr="002A323C" w:rsidDel="002A323C">
          <w:rPr>
            <w:rFonts w:ascii="Helvetica Neue" w:eastAsia="Times New Roman" w:hAnsi="Helvetica Neue" w:cs="Times New Roman"/>
            <w:color w:val="333333"/>
          </w:rPr>
          <w:delText xml:space="preserve">The </w:delText>
        </w:r>
      </w:del>
      <w:r w:rsidRPr="002A323C">
        <w:rPr>
          <w:rFonts w:ascii="Helvetica Neue" w:eastAsia="Times New Roman" w:hAnsi="Helvetica Neue" w:cs="Times New Roman"/>
          <w:color w:val="333333"/>
        </w:rPr>
        <w:t>fastGWA-BB</w:t>
      </w:r>
      <w:ins w:id="8" w:author="Jian Yang" w:date="2021-06-02T10:44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(</w:t>
        </w:r>
        <w:proofErr w:type="spellStart"/>
        <w:r>
          <w:rPr>
            <w:rFonts w:ascii="Helvetica Neue" w:eastAsia="Times New Roman" w:hAnsi="Helvetica Neue" w:cs="Times New Roman"/>
            <w:color w:val="333333"/>
            <w:lang w:val="en-US"/>
          </w:rPr>
          <w:t>fastGWA</w:t>
        </w:r>
        <w:proofErr w:type="spellEnd"/>
        <w:r>
          <w:rPr>
            <w:rFonts w:ascii="Helvetica Neue" w:eastAsia="Times New Roman" w:hAnsi="Helvetica Neue" w:cs="Times New Roman"/>
            <w:color w:val="333333"/>
            <w:lang w:val="en-US"/>
          </w:rPr>
          <w:t>-GLMM-Burden)</w:t>
        </w:r>
      </w:ins>
      <w:r w:rsidRPr="002A323C">
        <w:rPr>
          <w:rFonts w:ascii="Helvetica Neue" w:eastAsia="Times New Roman" w:hAnsi="Helvetica Neue" w:cs="Times New Roman"/>
          <w:color w:val="333333"/>
        </w:rPr>
        <w:t xml:space="preserve"> is </w:t>
      </w:r>
      <w:del w:id="9" w:author="Jian Yang" w:date="2021-06-02T10:44:00Z">
        <w:r w:rsidRPr="002A323C" w:rsidDel="002A323C">
          <w:rPr>
            <w:rFonts w:ascii="Helvetica Neue" w:eastAsia="Times New Roman" w:hAnsi="Helvetica Neue" w:cs="Times New Roman"/>
            <w:color w:val="333333"/>
          </w:rPr>
          <w:delText xml:space="preserve">a burden test </w:delText>
        </w:r>
      </w:del>
      <w:del w:id="10" w:author="Jian Yang" w:date="2021-06-02T10:42:00Z">
        <w:r w:rsidRPr="002A323C" w:rsidDel="002A323C">
          <w:rPr>
            <w:rFonts w:ascii="Helvetica Neue" w:eastAsia="Times New Roman" w:hAnsi="Helvetica Neue" w:cs="Times New Roman"/>
            <w:color w:val="333333"/>
          </w:rPr>
          <w:delText>based on</w:delText>
        </w:r>
      </w:del>
      <w:del w:id="11" w:author="Jian Yang" w:date="2021-06-02T10:44:00Z">
        <w:r w:rsidRPr="002A323C" w:rsidDel="002A323C">
          <w:rPr>
            <w:rFonts w:ascii="Helvetica Neue" w:eastAsia="Times New Roman" w:hAnsi="Helvetica Neue" w:cs="Times New Roman"/>
            <w:color w:val="333333"/>
          </w:rPr>
          <w:delText xml:space="preserve"> the fastGWA-GLMM framework </w:delText>
        </w:r>
      </w:del>
      <w:del w:id="12" w:author="Jian Yang" w:date="2021-06-02T10:41:00Z">
        <w:r w:rsidRPr="002A323C" w:rsidDel="002A323C">
          <w:rPr>
            <w:rFonts w:ascii="Helvetica Neue" w:eastAsia="Times New Roman" w:hAnsi="Helvetica Neue" w:cs="Times New Roman"/>
            <w:color w:val="333333"/>
          </w:rPr>
          <w:delText xml:space="preserve">in GCTA </w:delText>
        </w:r>
      </w:del>
      <w:del w:id="13" w:author="Jian Yang" w:date="2021-06-02T10:42:00Z">
        <w:r w:rsidRPr="002A323C" w:rsidDel="002A323C">
          <w:rPr>
            <w:rFonts w:ascii="Helvetica Neue" w:eastAsia="Times New Roman" w:hAnsi="Helvetica Neue" w:cs="Times New Roman"/>
            <w:color w:val="333333"/>
          </w:rPr>
          <w:delText xml:space="preserve">for gene-based tests of </w:delText>
        </w:r>
      </w:del>
      <w:del w:id="14" w:author="Jian Yang" w:date="2021-06-02T10:44:00Z">
        <w:r w:rsidRPr="002A323C" w:rsidDel="002A323C">
          <w:rPr>
            <w:rFonts w:ascii="Helvetica Neue" w:eastAsia="Times New Roman" w:hAnsi="Helvetica Neue" w:cs="Times New Roman"/>
            <w:color w:val="333333"/>
          </w:rPr>
          <w:delText xml:space="preserve">rare variants. FastGWA-BB is </w:delText>
        </w:r>
      </w:del>
      <w:r w:rsidRPr="002A323C">
        <w:rPr>
          <w:rFonts w:ascii="Helvetica Neue" w:eastAsia="Times New Roman" w:hAnsi="Helvetica Neue" w:cs="Times New Roman"/>
          <w:color w:val="333333"/>
        </w:rPr>
        <w:t>an extension of the single-variant</w:t>
      </w:r>
      <w:ins w:id="15" w:author="Jian Yang" w:date="2021-06-02T10:44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association</w:t>
        </w:r>
      </w:ins>
      <w:r w:rsidRPr="002A323C">
        <w:rPr>
          <w:rFonts w:ascii="Helvetica Neue" w:eastAsia="Times New Roman" w:hAnsi="Helvetica Neue" w:cs="Times New Roman"/>
          <w:color w:val="333333"/>
        </w:rPr>
        <w:t xml:space="preserve"> test in fastGWA-GLMM to assess the association of a weighted rare allele count of all the tested rare variants in or around a gene with </w:t>
      </w:r>
      <w:ins w:id="16" w:author="Jian Yang" w:date="2021-06-02T10:46:00Z">
        <w:r>
          <w:rPr>
            <w:rFonts w:ascii="Helvetica Neue" w:eastAsia="Times New Roman" w:hAnsi="Helvetica Neue" w:cs="Times New Roman"/>
            <w:color w:val="333333"/>
            <w:lang w:val="en-US"/>
          </w:rPr>
          <w:t>a binary trait of interest</w:t>
        </w:r>
      </w:ins>
      <w:del w:id="17" w:author="Jian Yang" w:date="2021-06-02T10:46:00Z">
        <w:r w:rsidRPr="002A323C" w:rsidDel="002A323C">
          <w:rPr>
            <w:rFonts w:ascii="Helvetica Neue" w:eastAsia="Times New Roman" w:hAnsi="Helvetica Neue" w:cs="Times New Roman"/>
            <w:color w:val="333333"/>
          </w:rPr>
          <w:delText>the phenotype</w:delText>
        </w:r>
      </w:del>
      <w:r w:rsidRPr="002A323C">
        <w:rPr>
          <w:rFonts w:ascii="Helvetica Neue" w:eastAsia="Times New Roman" w:hAnsi="Helvetica Neue" w:cs="Times New Roman"/>
          <w:color w:val="333333"/>
        </w:rPr>
        <w:t>, conditioning on the sparse genetic relationship matrix</w:t>
      </w:r>
      <w:del w:id="18" w:author="Jian Yang" w:date="2021-06-02T10:46:00Z">
        <w:r w:rsidRPr="002A323C" w:rsidDel="002A323C">
          <w:rPr>
            <w:rFonts w:ascii="Helvetica Neue" w:eastAsia="Times New Roman" w:hAnsi="Helvetica Neue" w:cs="Times New Roman"/>
            <w:color w:val="333333"/>
          </w:rPr>
          <w:delText xml:space="preserve"> (sparse GRM)</w:delText>
        </w:r>
      </w:del>
      <w:r w:rsidRPr="002A323C">
        <w:rPr>
          <w:rFonts w:ascii="Helvetica Neue" w:eastAsia="Times New Roman" w:hAnsi="Helvetica Neue" w:cs="Times New Roman"/>
          <w:color w:val="333333"/>
        </w:rPr>
        <w:t>. The variants weighting method follows that in SAIGE-Burden (Zhou et al. 2020 Nat Genet). Credits: </w:t>
      </w:r>
      <w:hyperlink r:id="rId4" w:history="1">
        <w:r w:rsidRPr="002A323C">
          <w:rPr>
            <w:rFonts w:ascii="Helvetica Neue" w:eastAsia="Times New Roman" w:hAnsi="Helvetica Neue" w:cs="Times New Roman"/>
            <w:color w:val="0088CC"/>
          </w:rPr>
          <w:t>Zhili Zheng</w:t>
        </w:r>
      </w:hyperlink>
      <w:del w:id="19" w:author="Jian Yang" w:date="2021-06-02T10:45:00Z">
        <w:r w:rsidRPr="002A323C" w:rsidDel="002A323C">
          <w:rPr>
            <w:rFonts w:ascii="Helvetica Neue" w:eastAsia="Times New Roman" w:hAnsi="Helvetica Neue" w:cs="Times New Roman"/>
            <w:color w:val="333333"/>
          </w:rPr>
          <w:delText> (method and software)</w:delText>
        </w:r>
      </w:del>
      <w:r w:rsidRPr="002A323C">
        <w:rPr>
          <w:rFonts w:ascii="Helvetica Neue" w:eastAsia="Times New Roman" w:hAnsi="Helvetica Neue" w:cs="Times New Roman"/>
          <w:color w:val="333333"/>
        </w:rPr>
        <w:t>, </w:t>
      </w:r>
      <w:hyperlink r:id="rId5" w:history="1">
        <w:r w:rsidRPr="002A323C">
          <w:rPr>
            <w:rFonts w:ascii="Helvetica Neue" w:eastAsia="Times New Roman" w:hAnsi="Helvetica Neue" w:cs="Times New Roman"/>
            <w:color w:val="0088CC"/>
          </w:rPr>
          <w:t>Longda Jiang</w:t>
        </w:r>
      </w:hyperlink>
      <w:del w:id="20" w:author="Jian Yang" w:date="2021-06-02T10:45:00Z">
        <w:r w:rsidRPr="002A323C" w:rsidDel="002A323C">
          <w:rPr>
            <w:rFonts w:ascii="Helvetica Neue" w:eastAsia="Times New Roman" w:hAnsi="Helvetica Neue" w:cs="Times New Roman"/>
            <w:color w:val="333333"/>
          </w:rPr>
          <w:delText> (simulation)</w:delText>
        </w:r>
      </w:del>
      <w:r w:rsidRPr="002A323C">
        <w:rPr>
          <w:rFonts w:ascii="Helvetica Neue" w:eastAsia="Times New Roman" w:hAnsi="Helvetica Neue" w:cs="Times New Roman"/>
          <w:color w:val="333333"/>
        </w:rPr>
        <w:t>, and </w:t>
      </w:r>
      <w:hyperlink r:id="rId6" w:history="1">
        <w:r w:rsidRPr="002A323C">
          <w:rPr>
            <w:rFonts w:ascii="Helvetica Neue" w:eastAsia="Times New Roman" w:hAnsi="Helvetica Neue" w:cs="Times New Roman"/>
            <w:color w:val="0088CC"/>
          </w:rPr>
          <w:t>Jian Yang</w:t>
        </w:r>
      </w:hyperlink>
      <w:del w:id="21" w:author="Jian Yang" w:date="2021-06-02T10:45:00Z">
        <w:r w:rsidRPr="002A323C" w:rsidDel="002A323C">
          <w:rPr>
            <w:rFonts w:ascii="Helvetica Neue" w:eastAsia="Times New Roman" w:hAnsi="Helvetica Neue" w:cs="Times New Roman"/>
            <w:color w:val="333333"/>
          </w:rPr>
          <w:delText> (overseeing)</w:delText>
        </w:r>
      </w:del>
      <w:r w:rsidRPr="002A323C">
        <w:rPr>
          <w:rFonts w:ascii="Helvetica Neue" w:eastAsia="Times New Roman" w:hAnsi="Helvetica Neue" w:cs="Times New Roman"/>
          <w:color w:val="333333"/>
        </w:rPr>
        <w:t>.</w:t>
      </w:r>
    </w:p>
    <w:p w14:paraId="5AC81F52" w14:textId="77777777" w:rsidR="002A323C" w:rsidRDefault="002A323C" w:rsidP="002A323C">
      <w:pPr>
        <w:shd w:val="clear" w:color="auto" w:fill="FFFFFF"/>
        <w:spacing w:line="270" w:lineRule="atLeast"/>
        <w:outlineLvl w:val="3"/>
        <w:rPr>
          <w:ins w:id="22" w:author="Jian Yang" w:date="2021-06-02T10:45:00Z"/>
          <w:rFonts w:ascii="Helvetica Neue" w:eastAsia="Times New Roman" w:hAnsi="Helvetica Neue" w:cs="Times New Roman"/>
          <w:b/>
          <w:bCs/>
          <w:color w:val="333333"/>
        </w:rPr>
      </w:pPr>
    </w:p>
    <w:p w14:paraId="3988A88F" w14:textId="4452CE1B" w:rsidR="002A323C" w:rsidRPr="002A323C" w:rsidRDefault="002A323C" w:rsidP="002A323C">
      <w:pPr>
        <w:shd w:val="clear" w:color="auto" w:fill="FFFFFF"/>
        <w:spacing w:line="270" w:lineRule="atLeast"/>
        <w:outlineLvl w:val="3"/>
        <w:rPr>
          <w:rFonts w:ascii="Helvetica Neue" w:eastAsia="Times New Roman" w:hAnsi="Helvetica Neue" w:cs="Times New Roman"/>
          <w:b/>
          <w:bCs/>
          <w:color w:val="333333"/>
          <w:lang w:val="en-US"/>
          <w:rPrChange w:id="23" w:author="Jian Yang" w:date="2021-06-02T10:45:00Z">
            <w:rPr>
              <w:rFonts w:ascii="Helvetica Neue" w:eastAsia="Times New Roman" w:hAnsi="Helvetica Neue" w:cs="Times New Roman"/>
              <w:b/>
              <w:bCs/>
              <w:color w:val="333333"/>
            </w:rPr>
          </w:rPrChange>
        </w:rPr>
      </w:pPr>
      <w:del w:id="24" w:author="Jian Yang" w:date="2021-06-02T10:45:00Z">
        <w:r w:rsidRPr="002A323C" w:rsidDel="002A323C">
          <w:rPr>
            <w:rFonts w:ascii="Helvetica Neue" w:eastAsia="Times New Roman" w:hAnsi="Helvetica Neue" w:cs="Times New Roman"/>
            <w:b/>
            <w:bCs/>
            <w:color w:val="333333"/>
          </w:rPr>
          <w:delText>References</w:delText>
        </w:r>
      </w:del>
      <w:ins w:id="25" w:author="Jian Yang" w:date="2021-06-02T10:45:00Z">
        <w:r>
          <w:rPr>
            <w:rFonts w:ascii="Helvetica Neue" w:eastAsia="Times New Roman" w:hAnsi="Helvetica Neue" w:cs="Times New Roman"/>
            <w:b/>
            <w:bCs/>
            <w:color w:val="333333"/>
            <w:lang w:val="en-US"/>
          </w:rPr>
          <w:t>Citation</w:t>
        </w:r>
      </w:ins>
    </w:p>
    <w:p w14:paraId="4AB74333" w14:textId="77777777" w:rsidR="002A323C" w:rsidRPr="002A323C" w:rsidRDefault="002A323C" w:rsidP="002A323C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2A323C">
        <w:rPr>
          <w:rFonts w:ascii="Helvetica Neue" w:eastAsia="Times New Roman" w:hAnsi="Helvetica Neue" w:cs="Times New Roman"/>
          <w:color w:val="333333"/>
        </w:rPr>
        <w:t>Jiang L., Zheng Z., Yang J. (2021). FastGWA-GLMM: a generalized linear mixed model association tool for biobank-scale data, 12 February 2021, PREPRINT (Version 1) available at Research Square </w:t>
      </w:r>
      <w:hyperlink r:id="rId7" w:history="1">
        <w:r w:rsidRPr="002A323C">
          <w:rPr>
            <w:rFonts w:ascii="Helvetica Neue" w:eastAsia="Times New Roman" w:hAnsi="Helvetica Neue" w:cs="Times New Roman"/>
            <w:color w:val="0088CC"/>
          </w:rPr>
          <w:t>https://doi.org/10.21203/rs.3.rs-128758/v1</w:t>
        </w:r>
      </w:hyperlink>
    </w:p>
    <w:p w14:paraId="7399DFC7" w14:textId="2B696390" w:rsidR="002A323C" w:rsidRPr="002A323C" w:rsidRDefault="002A323C" w:rsidP="002A323C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2A323C">
        <w:rPr>
          <w:rFonts w:ascii="Helvetica Neue" w:eastAsia="Times New Roman" w:hAnsi="Helvetica Neue" w:cs="Times New Roman"/>
          <w:color w:val="A52A2A"/>
        </w:rPr>
        <w:t>--burden</w:t>
      </w:r>
      <w:r w:rsidRPr="002A323C">
        <w:rPr>
          <w:rFonts w:ascii="Helvetica Neue" w:eastAsia="Times New Roman" w:hAnsi="Helvetica Neue" w:cs="Times New Roman"/>
          <w:color w:val="333333"/>
        </w:rPr>
        <w:br/>
      </w:r>
      <w:ins w:id="26" w:author="Jian Yang" w:date="2021-06-02T10:47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To </w:t>
        </w:r>
      </w:ins>
      <w:del w:id="27" w:author="Jian Yang" w:date="2021-06-02T10:47:00Z">
        <w:r w:rsidRPr="002A323C" w:rsidDel="002A323C">
          <w:rPr>
            <w:rFonts w:ascii="Helvetica Neue" w:eastAsia="Times New Roman" w:hAnsi="Helvetica Neue" w:cs="Times New Roman"/>
            <w:color w:val="333333"/>
          </w:rPr>
          <w:delText>P</w:delText>
        </w:r>
      </w:del>
      <w:ins w:id="28" w:author="Jian Yang" w:date="2021-06-02T10:47:00Z">
        <w:r>
          <w:rPr>
            <w:rFonts w:ascii="Helvetica Neue" w:eastAsia="Times New Roman" w:hAnsi="Helvetica Neue" w:cs="Times New Roman"/>
            <w:color w:val="333333"/>
            <w:lang w:val="en-US"/>
          </w:rPr>
          <w:t>p</w:t>
        </w:r>
      </w:ins>
      <w:r w:rsidRPr="002A323C">
        <w:rPr>
          <w:rFonts w:ascii="Helvetica Neue" w:eastAsia="Times New Roman" w:hAnsi="Helvetica Neue" w:cs="Times New Roman"/>
          <w:color w:val="333333"/>
        </w:rPr>
        <w:t xml:space="preserve">erform </w:t>
      </w:r>
      <w:ins w:id="29" w:author="Jian Yang" w:date="2021-06-02T10:48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a </w:t>
        </w:r>
        <w:r w:rsidRPr="002A323C">
          <w:rPr>
            <w:rFonts w:ascii="Helvetica Neue" w:eastAsia="Times New Roman" w:hAnsi="Helvetica Neue" w:cs="Times New Roman"/>
            <w:color w:val="333333"/>
          </w:rPr>
          <w:t>fastGWA-BB</w:t>
        </w:r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</w:t>
        </w:r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analysis using </w:t>
        </w:r>
      </w:ins>
      <w:del w:id="30" w:author="Jian Yang" w:date="2021-06-02T10:48:00Z">
        <w:r w:rsidRPr="002A323C" w:rsidDel="002A323C">
          <w:rPr>
            <w:rFonts w:ascii="Helvetica Neue" w:eastAsia="Times New Roman" w:hAnsi="Helvetica Neue" w:cs="Times New Roman"/>
            <w:color w:val="333333"/>
          </w:rPr>
          <w:delText xml:space="preserve">burden tests based on </w:delText>
        </w:r>
      </w:del>
      <w:r w:rsidRPr="002A323C">
        <w:rPr>
          <w:rFonts w:ascii="Helvetica Neue" w:eastAsia="Times New Roman" w:hAnsi="Helvetica Neue" w:cs="Times New Roman"/>
          <w:color w:val="333333"/>
        </w:rPr>
        <w:t xml:space="preserve">the estimated </w:t>
      </w:r>
      <w:ins w:id="31" w:author="Jian Yang" w:date="2021-06-02T10:48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model </w:t>
        </w:r>
      </w:ins>
      <w:r w:rsidRPr="002A323C">
        <w:rPr>
          <w:rFonts w:ascii="Helvetica Neue" w:eastAsia="Times New Roman" w:hAnsi="Helvetica Neue" w:cs="Times New Roman"/>
          <w:color w:val="333333"/>
        </w:rPr>
        <w:t xml:space="preserve">components from the </w:t>
      </w:r>
      <w:ins w:id="32" w:author="Jian Yang" w:date="2021-06-02T10:48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parameter estimation step of </w:t>
        </w:r>
      </w:ins>
      <w:del w:id="33" w:author="Jian Yang" w:date="2021-06-02T10:48:00Z">
        <w:r w:rsidRPr="002A323C" w:rsidDel="002A323C">
          <w:rPr>
            <w:rFonts w:ascii="Helvetica Neue" w:eastAsia="Times New Roman" w:hAnsi="Helvetica Neue" w:cs="Times New Roman"/>
            <w:color w:val="333333"/>
          </w:rPr>
          <w:delText>standard </w:delText>
        </w:r>
      </w:del>
      <w:r w:rsidRPr="002A323C">
        <w:rPr>
          <w:rFonts w:ascii="Helvetica Neue" w:eastAsia="Times New Roman" w:hAnsi="Helvetica Neue" w:cs="Times New Roman"/>
          <w:color w:val="333333"/>
        </w:rPr>
        <w:fldChar w:fldCharType="begin"/>
      </w:r>
      <w:r w:rsidRPr="002A323C">
        <w:rPr>
          <w:rFonts w:ascii="Helvetica Neue" w:eastAsia="Times New Roman" w:hAnsi="Helvetica Neue" w:cs="Times New Roman"/>
          <w:color w:val="333333"/>
        </w:rPr>
        <w:instrText xml:space="preserve"> HYPERLINK "https://yanglab.westlake.edu.cn/software/gcta/index.html" \l "fastGWA-GLMM" </w:instrText>
      </w:r>
      <w:r w:rsidRPr="002A323C">
        <w:rPr>
          <w:rFonts w:ascii="Helvetica Neue" w:eastAsia="Times New Roman" w:hAnsi="Helvetica Neue" w:cs="Times New Roman"/>
          <w:color w:val="333333"/>
        </w:rPr>
        <w:fldChar w:fldCharType="separate"/>
      </w:r>
      <w:r w:rsidRPr="002A323C">
        <w:rPr>
          <w:rFonts w:ascii="Helvetica Neue" w:eastAsia="Times New Roman" w:hAnsi="Helvetica Neue" w:cs="Times New Roman"/>
          <w:color w:val="0088CC"/>
        </w:rPr>
        <w:t>fastGWA-GLMM</w:t>
      </w:r>
      <w:del w:id="34" w:author="Jian Yang" w:date="2021-06-02T10:49:00Z">
        <w:r w:rsidRPr="002A323C" w:rsidDel="002A323C">
          <w:rPr>
            <w:rFonts w:ascii="Helvetica Neue" w:eastAsia="Times New Roman" w:hAnsi="Helvetica Neue" w:cs="Times New Roman"/>
            <w:color w:val="0088CC"/>
          </w:rPr>
          <w:delText xml:space="preserve"> step 1</w:delText>
        </w:r>
      </w:del>
      <w:r w:rsidRPr="002A323C">
        <w:rPr>
          <w:rFonts w:ascii="Helvetica Neue" w:eastAsia="Times New Roman" w:hAnsi="Helvetica Neue" w:cs="Times New Roman"/>
          <w:color w:val="333333"/>
        </w:rPr>
        <w:fldChar w:fldCharType="end"/>
      </w:r>
      <w:r w:rsidRPr="002A323C">
        <w:rPr>
          <w:rFonts w:ascii="Helvetica Neue" w:eastAsia="Times New Roman" w:hAnsi="Helvetica Neue" w:cs="Times New Roman"/>
          <w:color w:val="333333"/>
        </w:rPr>
        <w:t>.</w:t>
      </w:r>
    </w:p>
    <w:p w14:paraId="712AD6D7" w14:textId="1D19A8D1" w:rsidR="002A323C" w:rsidRPr="002A323C" w:rsidRDefault="002A323C" w:rsidP="002A323C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2A323C">
        <w:rPr>
          <w:rFonts w:ascii="Helvetica Neue" w:eastAsia="Times New Roman" w:hAnsi="Helvetica Neue" w:cs="Times New Roman"/>
          <w:color w:val="A52A2A"/>
        </w:rPr>
        <w:t>--load-model</w:t>
      </w:r>
      <w:r w:rsidRPr="002A323C">
        <w:rPr>
          <w:rFonts w:ascii="Helvetica Neue" w:eastAsia="Times New Roman" w:hAnsi="Helvetica Neue" w:cs="Times New Roman"/>
          <w:color w:val="333333"/>
        </w:rPr>
        <w:br/>
        <w:t>To load a saved model from</w:t>
      </w:r>
      <w:ins w:id="35" w:author="Jian Yang" w:date="2021-06-02T10:49:00Z">
        <w:r>
          <w:rPr>
            <w:rFonts w:ascii="Helvetica Neue" w:eastAsia="Times New Roman" w:hAnsi="Helvetica Neue" w:cs="Times New Roman"/>
            <w:color w:val="333333"/>
            <w:lang w:val="en-US"/>
          </w:rPr>
          <w:t xml:space="preserve"> the parameter estimation step of</w:t>
        </w:r>
      </w:ins>
      <w:r w:rsidRPr="002A323C">
        <w:rPr>
          <w:rFonts w:ascii="Helvetica Neue" w:eastAsia="Times New Roman" w:hAnsi="Helvetica Neue" w:cs="Times New Roman"/>
          <w:color w:val="333333"/>
        </w:rPr>
        <w:t xml:space="preserve"> fastGWA-GLMM</w:t>
      </w:r>
      <w:del w:id="36" w:author="Jian Yang" w:date="2021-06-02T10:49:00Z">
        <w:r w:rsidRPr="002A323C" w:rsidDel="002A323C">
          <w:rPr>
            <w:rFonts w:ascii="Helvetica Neue" w:eastAsia="Times New Roman" w:hAnsi="Helvetica Neue" w:cs="Times New Roman"/>
            <w:color w:val="333333"/>
          </w:rPr>
          <w:delText xml:space="preserve"> step 1</w:delText>
        </w:r>
      </w:del>
      <w:r w:rsidRPr="002A323C">
        <w:rPr>
          <w:rFonts w:ascii="Helvetica Neue" w:eastAsia="Times New Roman" w:hAnsi="Helvetica Neue" w:cs="Times New Roman"/>
          <w:color w:val="333333"/>
        </w:rPr>
        <w:t xml:space="preserve"> to perform </w:t>
      </w:r>
      <w:del w:id="37" w:author="Jian Yang" w:date="2021-06-02T10:57:00Z">
        <w:r w:rsidRPr="002A323C" w:rsidDel="000520C3">
          <w:rPr>
            <w:rFonts w:ascii="Helvetica Neue" w:eastAsia="Times New Roman" w:hAnsi="Helvetica Neue" w:cs="Times New Roman"/>
            <w:color w:val="333333"/>
          </w:rPr>
          <w:delText>burden tests</w:delText>
        </w:r>
      </w:del>
      <w:ins w:id="38" w:author="Jian Yang" w:date="2021-06-02T10:57:00Z">
        <w:r w:rsidR="000520C3">
          <w:rPr>
            <w:rFonts w:ascii="Helvetica Neue" w:eastAsia="Times New Roman" w:hAnsi="Helvetica Neue" w:cs="Times New Roman"/>
            <w:color w:val="333333"/>
            <w:lang w:val="en-US"/>
          </w:rPr>
          <w:t>the</w:t>
        </w:r>
        <w:r w:rsidR="000520C3">
          <w:rPr>
            <w:rFonts w:ascii="Helvetica Neue" w:eastAsia="Times New Roman" w:hAnsi="Helvetica Neue" w:cs="Times New Roman"/>
            <w:color w:val="333333"/>
            <w:lang w:val="en-US"/>
          </w:rPr>
          <w:t xml:space="preserve"> </w:t>
        </w:r>
        <w:r w:rsidR="000520C3" w:rsidRPr="002A323C">
          <w:rPr>
            <w:rFonts w:ascii="Helvetica Neue" w:eastAsia="Times New Roman" w:hAnsi="Helvetica Neue" w:cs="Times New Roman"/>
            <w:color w:val="333333"/>
          </w:rPr>
          <w:t>fastGWA-BB</w:t>
        </w:r>
        <w:r w:rsidR="000520C3">
          <w:rPr>
            <w:rFonts w:ascii="Helvetica Neue" w:eastAsia="Times New Roman" w:hAnsi="Helvetica Neue" w:cs="Times New Roman"/>
            <w:color w:val="333333"/>
            <w:lang w:val="en-US"/>
          </w:rPr>
          <w:t xml:space="preserve"> analysis</w:t>
        </w:r>
      </w:ins>
      <w:ins w:id="39" w:author="Jian Yang" w:date="2021-06-02T10:58:00Z">
        <w:r w:rsidR="000520C3">
          <w:rPr>
            <w:rFonts w:ascii="Helvetica Neue" w:eastAsia="Times New Roman" w:hAnsi="Helvetica Neue" w:cs="Times New Roman"/>
            <w:color w:val="333333"/>
            <w:lang w:val="en-US"/>
          </w:rPr>
          <w:t xml:space="preserve"> (</w:t>
        </w:r>
      </w:ins>
      <w:del w:id="40" w:author="Jian Yang" w:date="2021-06-02T10:58:00Z">
        <w:r w:rsidRPr="002A323C" w:rsidDel="000520C3">
          <w:rPr>
            <w:rFonts w:ascii="Helvetica Neue" w:eastAsia="Times New Roman" w:hAnsi="Helvetica Neue" w:cs="Times New Roman"/>
            <w:color w:val="333333"/>
          </w:rPr>
          <w:delText>. S</w:delText>
        </w:r>
      </w:del>
      <w:ins w:id="41" w:author="Jian Yang" w:date="2021-06-02T10:58:00Z">
        <w:r w:rsidR="000520C3">
          <w:rPr>
            <w:rFonts w:ascii="Helvetica Neue" w:eastAsia="Times New Roman" w:hAnsi="Helvetica Neue" w:cs="Times New Roman"/>
            <w:color w:val="333333"/>
            <w:lang w:val="en-US"/>
          </w:rPr>
          <w:t>s</w:t>
        </w:r>
      </w:ins>
      <w:r w:rsidRPr="002A323C">
        <w:rPr>
          <w:rFonts w:ascii="Helvetica Neue" w:eastAsia="Times New Roman" w:hAnsi="Helvetica Neue" w:cs="Times New Roman"/>
          <w:color w:val="333333"/>
        </w:rPr>
        <w:t>ee </w:t>
      </w:r>
      <w:hyperlink r:id="rId8" w:anchor="fastGWA-GLMM" w:history="1">
        <w:r w:rsidRPr="002A323C">
          <w:rPr>
            <w:rFonts w:ascii="Helvetica Neue" w:eastAsia="Times New Roman" w:hAnsi="Helvetica Neue" w:cs="Times New Roman"/>
            <w:color w:val="0088CC"/>
          </w:rPr>
          <w:t>fastGWA-GLMM page</w:t>
        </w:r>
      </w:hyperlink>
      <w:r w:rsidRPr="002A323C">
        <w:rPr>
          <w:rFonts w:ascii="Helvetica Neue" w:eastAsia="Times New Roman" w:hAnsi="Helvetica Neue" w:cs="Times New Roman"/>
          <w:color w:val="333333"/>
        </w:rPr>
        <w:t> for details</w:t>
      </w:r>
      <w:ins w:id="42" w:author="Jian Yang" w:date="2021-06-02T10:58:00Z">
        <w:r w:rsidR="000520C3">
          <w:rPr>
            <w:rFonts w:ascii="Helvetica Neue" w:eastAsia="Times New Roman" w:hAnsi="Helvetica Neue" w:cs="Times New Roman"/>
            <w:color w:val="333333"/>
            <w:lang w:val="en-US"/>
          </w:rPr>
          <w:t>)</w:t>
        </w:r>
      </w:ins>
      <w:r w:rsidRPr="002A323C">
        <w:rPr>
          <w:rFonts w:ascii="Helvetica Neue" w:eastAsia="Times New Roman" w:hAnsi="Helvetica Neue" w:cs="Times New Roman"/>
          <w:color w:val="333333"/>
        </w:rPr>
        <w:t>.</w:t>
      </w:r>
    </w:p>
    <w:p w14:paraId="1380F88F" w14:textId="182E231A" w:rsidR="002A323C" w:rsidRPr="002A323C" w:rsidRDefault="002A323C" w:rsidP="002A323C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2A323C">
        <w:rPr>
          <w:rFonts w:ascii="Helvetica Neue" w:eastAsia="Times New Roman" w:hAnsi="Helvetica Neue" w:cs="Times New Roman"/>
          <w:color w:val="A52A2A"/>
        </w:rPr>
        <w:t>--set-list</w:t>
      </w:r>
      <w:r w:rsidRPr="002A323C">
        <w:rPr>
          <w:rFonts w:ascii="Helvetica Neue" w:eastAsia="Times New Roman" w:hAnsi="Helvetica Neue" w:cs="Times New Roman"/>
          <w:color w:val="333333"/>
        </w:rPr>
        <w:t> gene_list.txt</w:t>
      </w:r>
      <w:r w:rsidRPr="002A323C">
        <w:rPr>
          <w:rFonts w:ascii="Helvetica Neue" w:eastAsia="Times New Roman" w:hAnsi="Helvetica Neue" w:cs="Times New Roman"/>
          <w:color w:val="333333"/>
        </w:rPr>
        <w:br/>
        <w:t>Input</w:t>
      </w:r>
      <w:ins w:id="43" w:author="Jian Yang" w:date="2021-06-02T10:58:00Z">
        <w:r w:rsidR="000520C3">
          <w:rPr>
            <w:rFonts w:ascii="Helvetica Neue" w:eastAsia="Times New Roman" w:hAnsi="Helvetica Neue" w:cs="Times New Roman"/>
            <w:color w:val="333333"/>
            <w:lang w:val="en-US"/>
          </w:rPr>
          <w:t xml:space="preserve"> a</w:t>
        </w:r>
      </w:ins>
      <w:r w:rsidRPr="002A323C">
        <w:rPr>
          <w:rFonts w:ascii="Helvetica Neue" w:eastAsia="Times New Roman" w:hAnsi="Helvetica Neue" w:cs="Times New Roman"/>
          <w:color w:val="333333"/>
        </w:rPr>
        <w:t xml:space="preserve"> gene list with gene start and end positions.</w:t>
      </w:r>
    </w:p>
    <w:p w14:paraId="55CC4291" w14:textId="1E678DEF" w:rsidR="002A323C" w:rsidRPr="002A323C" w:rsidRDefault="002A323C" w:rsidP="002A323C">
      <w:pPr>
        <w:shd w:val="clear" w:color="auto" w:fill="FFFFFF"/>
        <w:spacing w:line="338" w:lineRule="atLeast"/>
        <w:rPr>
          <w:rFonts w:ascii="Helvetica Neue" w:eastAsia="Times New Roman" w:hAnsi="Helvetica Neue" w:cs="Times New Roman"/>
          <w:color w:val="333333"/>
        </w:rPr>
      </w:pPr>
      <w:r w:rsidRPr="002A323C">
        <w:rPr>
          <w:rFonts w:ascii="Helvetica Neue" w:eastAsia="Times New Roman" w:hAnsi="Helvetica Neue" w:cs="Times New Roman"/>
          <w:color w:val="333333"/>
        </w:rPr>
        <w:t>Input file format</w:t>
      </w:r>
      <w:r w:rsidRPr="002A323C">
        <w:rPr>
          <w:rFonts w:ascii="Helvetica Neue" w:eastAsia="Times New Roman" w:hAnsi="Helvetica Neue" w:cs="Times New Roman"/>
          <w:color w:val="333333"/>
        </w:rPr>
        <w:br/>
        <w:t>gene_list.txt (columns are gene ID, chromosome, left</w:t>
      </w:r>
      <w:ins w:id="44" w:author="Jian Yang" w:date="2021-06-02T11:01:00Z">
        <w:r w:rsidR="000520C3">
          <w:rPr>
            <w:rFonts w:ascii="Helvetica Neue" w:eastAsia="Times New Roman" w:hAnsi="Helvetica Neue" w:cs="Times New Roman"/>
            <w:color w:val="333333"/>
            <w:lang w:val="en-US"/>
          </w:rPr>
          <w:t>-</w:t>
        </w:r>
      </w:ins>
      <w:r w:rsidRPr="002A323C">
        <w:rPr>
          <w:rFonts w:ascii="Helvetica Neue" w:eastAsia="Times New Roman" w:hAnsi="Helvetica Neue" w:cs="Times New Roman"/>
          <w:color w:val="333333"/>
        </w:rPr>
        <w:t xml:space="preserve"> and right</w:t>
      </w:r>
      <w:ins w:id="45" w:author="Jian Yang" w:date="2021-06-02T11:01:00Z">
        <w:r w:rsidR="000520C3">
          <w:rPr>
            <w:rFonts w:ascii="Helvetica Neue" w:eastAsia="Times New Roman" w:hAnsi="Helvetica Neue" w:cs="Times New Roman"/>
            <w:color w:val="333333"/>
            <w:lang w:val="en-US"/>
          </w:rPr>
          <w:t>-side</w:t>
        </w:r>
      </w:ins>
      <w:r w:rsidRPr="002A323C">
        <w:rPr>
          <w:rFonts w:ascii="Helvetica Neue" w:eastAsia="Times New Roman" w:hAnsi="Helvetica Neue" w:cs="Times New Roman"/>
          <w:color w:val="333333"/>
        </w:rPr>
        <w:t xml:space="preserve"> boundary of the gene region, and strand)</w:t>
      </w:r>
    </w:p>
    <w:p w14:paraId="18228C7F" w14:textId="77777777" w:rsidR="002A323C" w:rsidRPr="002A323C" w:rsidRDefault="002A323C" w:rsidP="002A32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2A323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gene    chr    start    end    strand</w:t>
      </w:r>
    </w:p>
    <w:p w14:paraId="0074931F" w14:textId="77777777" w:rsidR="002A323C" w:rsidRPr="002A323C" w:rsidRDefault="002A323C" w:rsidP="002A32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2A323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DDX11L1    1    11873    14409    +</w:t>
      </w:r>
    </w:p>
    <w:p w14:paraId="133CBB78" w14:textId="77777777" w:rsidR="002A323C" w:rsidRPr="002A323C" w:rsidRDefault="002A323C" w:rsidP="002A32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2A323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WASH7P    1    14361    29370    +</w:t>
      </w:r>
    </w:p>
    <w:p w14:paraId="1BF0AEB5" w14:textId="77777777" w:rsidR="002A323C" w:rsidRPr="002A323C" w:rsidRDefault="002A323C" w:rsidP="002A32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2A323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MIR6859-1    1    17368    17436    +</w:t>
      </w:r>
    </w:p>
    <w:p w14:paraId="7B6B1900" w14:textId="77777777" w:rsidR="002A323C" w:rsidRPr="002A323C" w:rsidRDefault="002A323C" w:rsidP="002A32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</w:pPr>
      <w:r w:rsidRPr="002A323C">
        <w:rPr>
          <w:rFonts w:ascii="Menlo" w:eastAsia="Times New Roman" w:hAnsi="Menlo" w:cs="Menlo"/>
          <w:color w:val="333333"/>
          <w:sz w:val="18"/>
          <w:szCs w:val="18"/>
          <w:bdr w:val="none" w:sz="0" w:space="0" w:color="auto" w:frame="1"/>
        </w:rPr>
        <w:t>......</w:t>
      </w:r>
    </w:p>
    <w:p w14:paraId="56AB02E2" w14:textId="57ABA74D" w:rsidR="002A323C" w:rsidRPr="002A323C" w:rsidRDefault="002A323C" w:rsidP="002A323C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2A323C">
        <w:rPr>
          <w:rFonts w:ascii="Helvetica Neue" w:eastAsia="Times New Roman" w:hAnsi="Helvetica Neue" w:cs="Times New Roman"/>
          <w:color w:val="333333"/>
        </w:rPr>
        <w:t>Please click the link below to download the gene list file</w:t>
      </w:r>
      <w:ins w:id="46" w:author="Jian Yang" w:date="2021-06-02T10:59:00Z">
        <w:r w:rsidR="000520C3">
          <w:rPr>
            <w:rFonts w:ascii="Helvetica Neue" w:eastAsia="Times New Roman" w:hAnsi="Helvetica Neue" w:cs="Times New Roman"/>
            <w:color w:val="333333"/>
            <w:lang w:val="en-US"/>
          </w:rPr>
          <w:t xml:space="preserve">, which </w:t>
        </w:r>
      </w:ins>
      <w:del w:id="47" w:author="Jian Yang" w:date="2021-06-02T10:59:00Z">
        <w:r w:rsidRPr="002A323C" w:rsidDel="000520C3">
          <w:rPr>
            <w:rFonts w:ascii="Helvetica Neue" w:eastAsia="Times New Roman" w:hAnsi="Helvetica Neue" w:cs="Times New Roman"/>
            <w:color w:val="333333"/>
          </w:rPr>
          <w:delText xml:space="preserve">. This </w:delText>
        </w:r>
      </w:del>
      <w:r w:rsidRPr="002A323C">
        <w:rPr>
          <w:rFonts w:ascii="Helvetica Neue" w:eastAsia="Times New Roman" w:hAnsi="Helvetica Neue" w:cs="Times New Roman"/>
          <w:color w:val="333333"/>
        </w:rPr>
        <w:t>is slightly different from the format used by </w:t>
      </w:r>
      <w:hyperlink r:id="rId9" w:anchor="ACAT-V" w:history="1">
        <w:r w:rsidRPr="002A323C">
          <w:rPr>
            <w:rFonts w:ascii="Helvetica Neue" w:eastAsia="Times New Roman" w:hAnsi="Helvetica Neue" w:cs="Times New Roman"/>
            <w:color w:val="0088CC"/>
          </w:rPr>
          <w:t>ACAT-V</w:t>
        </w:r>
      </w:hyperlink>
    </w:p>
    <w:p w14:paraId="799A6D4B" w14:textId="77777777" w:rsidR="002A323C" w:rsidRPr="002A323C" w:rsidRDefault="002A323C" w:rsidP="002A323C">
      <w:pPr>
        <w:shd w:val="clear" w:color="auto" w:fill="FFFFFF"/>
        <w:spacing w:line="338" w:lineRule="atLeast"/>
        <w:rPr>
          <w:rFonts w:ascii="Helvetica Neue" w:eastAsia="Times New Roman" w:hAnsi="Helvetica Neue" w:cs="Times New Roman"/>
          <w:color w:val="333333"/>
        </w:rPr>
      </w:pPr>
      <w:r w:rsidRPr="002A323C">
        <w:rPr>
          <w:rFonts w:ascii="Helvetica Neue" w:eastAsia="Times New Roman" w:hAnsi="Helvetica Neue" w:cs="Times New Roman"/>
          <w:color w:val="333333"/>
        </w:rPr>
        <w:t>Gene list (hg19): </w:t>
      </w:r>
      <w:hyperlink r:id="rId10" w:history="1">
        <w:r w:rsidRPr="002A323C">
          <w:rPr>
            <w:rFonts w:ascii="Helvetica Neue" w:eastAsia="Times New Roman" w:hAnsi="Helvetica Neue" w:cs="Times New Roman"/>
            <w:color w:val="0088CC"/>
          </w:rPr>
          <w:t>hg19-gene.list</w:t>
        </w:r>
      </w:hyperlink>
    </w:p>
    <w:p w14:paraId="3CCABC37" w14:textId="77777777" w:rsidR="000520C3" w:rsidRDefault="000520C3" w:rsidP="002A323C">
      <w:pPr>
        <w:shd w:val="clear" w:color="auto" w:fill="FFFFFF"/>
        <w:spacing w:after="135"/>
        <w:rPr>
          <w:ins w:id="48" w:author="Jian Yang" w:date="2021-06-02T10:59:00Z"/>
          <w:rFonts w:ascii="Helvetica Neue" w:eastAsia="Times New Roman" w:hAnsi="Helvetica Neue" w:cs="Times New Roman"/>
          <w:color w:val="A52A2A"/>
        </w:rPr>
      </w:pPr>
    </w:p>
    <w:p w14:paraId="345FC43E" w14:textId="45B59C4A" w:rsidR="002A323C" w:rsidRPr="002A323C" w:rsidRDefault="002A323C" w:rsidP="002A323C">
      <w:pPr>
        <w:shd w:val="clear" w:color="auto" w:fill="FFFFFF"/>
        <w:spacing w:after="135"/>
        <w:rPr>
          <w:rFonts w:ascii="Helvetica Neue" w:eastAsia="Times New Roman" w:hAnsi="Helvetica Neue" w:cs="Times New Roman"/>
          <w:color w:val="333333"/>
        </w:rPr>
      </w:pPr>
      <w:r w:rsidRPr="002A323C">
        <w:rPr>
          <w:rFonts w:ascii="Helvetica Neue" w:eastAsia="Times New Roman" w:hAnsi="Helvetica Neue" w:cs="Times New Roman"/>
          <w:color w:val="A52A2A"/>
        </w:rPr>
        <w:t>--max-maf</w:t>
      </w:r>
      <w:r w:rsidRPr="002A323C">
        <w:rPr>
          <w:rFonts w:ascii="Helvetica Neue" w:eastAsia="Times New Roman" w:hAnsi="Helvetica Neue" w:cs="Times New Roman"/>
          <w:color w:val="333333"/>
        </w:rPr>
        <w:t> 0.01</w:t>
      </w:r>
      <w:r w:rsidRPr="002A323C">
        <w:rPr>
          <w:rFonts w:ascii="Helvetica Neue" w:eastAsia="Times New Roman" w:hAnsi="Helvetica Neue" w:cs="Times New Roman"/>
          <w:color w:val="333333"/>
        </w:rPr>
        <w:br/>
        <w:t>The maximum minor allele frequency (MAF) allowed for a variant to be included in the</w:t>
      </w:r>
      <w:ins w:id="49" w:author="Jian Yang" w:date="2021-06-02T11:00:00Z">
        <w:r w:rsidR="000520C3">
          <w:rPr>
            <w:rFonts w:ascii="Helvetica Neue" w:eastAsia="Times New Roman" w:hAnsi="Helvetica Neue" w:cs="Times New Roman"/>
            <w:color w:val="333333"/>
            <w:lang w:val="en-US"/>
          </w:rPr>
          <w:t xml:space="preserve"> burden</w:t>
        </w:r>
      </w:ins>
      <w:del w:id="50" w:author="Jian Yang" w:date="2021-06-02T11:00:00Z">
        <w:r w:rsidRPr="002A323C" w:rsidDel="000520C3">
          <w:rPr>
            <w:rFonts w:ascii="Helvetica Neue" w:eastAsia="Times New Roman" w:hAnsi="Helvetica Neue" w:cs="Times New Roman"/>
            <w:color w:val="333333"/>
          </w:rPr>
          <w:delText xml:space="preserve"> ACAT</w:delText>
        </w:r>
      </w:del>
      <w:r w:rsidRPr="002A323C">
        <w:rPr>
          <w:rFonts w:ascii="Helvetica Neue" w:eastAsia="Times New Roman" w:hAnsi="Helvetica Neue" w:cs="Times New Roman"/>
          <w:color w:val="333333"/>
        </w:rPr>
        <w:t xml:space="preserve"> test. Any variant with MAF larger than this value will be excluded.</w:t>
      </w:r>
    </w:p>
    <w:p w14:paraId="58F84AE0" w14:textId="77777777" w:rsidR="002A323C" w:rsidRPr="002A323C" w:rsidRDefault="002A323C" w:rsidP="002A323C">
      <w:pPr>
        <w:shd w:val="clear" w:color="auto" w:fill="FFFFFF"/>
        <w:spacing w:line="338" w:lineRule="atLeast"/>
        <w:rPr>
          <w:rFonts w:ascii="Helvetica Neue" w:eastAsia="Times New Roman" w:hAnsi="Helvetica Neue" w:cs="Times New Roman"/>
          <w:color w:val="333333"/>
        </w:rPr>
      </w:pPr>
      <w:r w:rsidRPr="002A323C">
        <w:rPr>
          <w:rFonts w:ascii="Helvetica Neue" w:eastAsia="Times New Roman" w:hAnsi="Helvetica Neue" w:cs="Times New Roman"/>
          <w:color w:val="333333"/>
        </w:rPr>
        <w:lastRenderedPageBreak/>
        <w:t>Examples</w:t>
      </w:r>
    </w:p>
    <w:p w14:paraId="485D50BC" w14:textId="52031069" w:rsidR="002A323C" w:rsidRPr="002A323C" w:rsidRDefault="002A323C" w:rsidP="002A32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2A323C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 xml:space="preserve"># </w:t>
      </w:r>
      <w:ins w:id="51" w:author="Jian Yang" w:date="2021-06-02T11:00:00Z">
        <w:r w:rsidR="000520C3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 xml:space="preserve">First, </w:t>
        </w:r>
      </w:ins>
      <w:del w:id="52" w:author="Jian Yang" w:date="2021-06-02T11:00:00Z">
        <w:r w:rsidRPr="002A323C" w:rsidDel="000520C3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</w:rPr>
          <w:delText xml:space="preserve">first </w:delText>
        </w:r>
      </w:del>
      <w:r w:rsidRPr="002A323C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to obtain the estimated model parameters from</w:t>
      </w:r>
      <w:ins w:id="53" w:author="Jian Yang" w:date="2021-06-02T11:00:00Z">
        <w:r w:rsidR="000520C3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 xml:space="preserve"> the parameter estimation step of</w:t>
        </w:r>
      </w:ins>
      <w:r w:rsidRPr="002A323C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 xml:space="preserve"> fastGWA-GLMM</w:t>
      </w:r>
      <w:del w:id="54" w:author="Jian Yang" w:date="2021-06-02T11:00:00Z">
        <w:r w:rsidRPr="002A323C" w:rsidDel="000520C3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</w:rPr>
          <w:delText xml:space="preserve"> step 1</w:delText>
        </w:r>
      </w:del>
    </w:p>
    <w:p w14:paraId="3EEF2293" w14:textId="77777777" w:rsidR="002A323C" w:rsidRPr="002A323C" w:rsidRDefault="002A323C" w:rsidP="002A32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gcta64 --mbfile geno_chrs.txt --grm-sparse sp_grm --fastGWA-mlm-binary --model-only --pheno phenotype.txt --qcovar pc.txt --covar fixed.txt --threads 10 --out geno_assoc_mdl</w:t>
      </w:r>
    </w:p>
    <w:p w14:paraId="770E38EA" w14:textId="455785AC" w:rsidR="002A323C" w:rsidRPr="002A323C" w:rsidRDefault="002A323C" w:rsidP="002A32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2A323C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 xml:space="preserve"># </w:t>
      </w:r>
      <w:ins w:id="55" w:author="Jian Yang" w:date="2021-06-02T11:00:00Z">
        <w:r w:rsidR="000520C3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>T</w:t>
        </w:r>
      </w:ins>
      <w:del w:id="56" w:author="Jian Yang" w:date="2021-06-02T11:00:00Z">
        <w:r w:rsidRPr="002A323C" w:rsidDel="000520C3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</w:rPr>
          <w:delText>t</w:delText>
        </w:r>
      </w:del>
      <w:r w:rsidRPr="002A323C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hen</w:t>
      </w:r>
      <w:ins w:id="57" w:author="Jian Yang" w:date="2021-06-02T11:00:00Z">
        <w:r w:rsidR="000520C3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>,</w:t>
        </w:r>
      </w:ins>
      <w:r w:rsidRPr="002A323C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 xml:space="preserve"> to </w:t>
      </w:r>
      <w:ins w:id="58" w:author="Jian Yang" w:date="2021-06-02T11:01:00Z">
        <w:r w:rsidR="000520C3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  <w:lang w:val="en-US"/>
          </w:rPr>
          <w:t xml:space="preserve">run a </w:t>
        </w:r>
      </w:ins>
      <w:del w:id="59" w:author="Jian Yang" w:date="2021-06-02T11:01:00Z">
        <w:r w:rsidRPr="002A323C" w:rsidDel="000520C3">
          <w:rPr>
            <w:rFonts w:ascii="Menlo" w:eastAsia="Times New Roman" w:hAnsi="Menlo" w:cs="Menlo"/>
            <w:color w:val="93A1A1"/>
            <w:sz w:val="18"/>
            <w:szCs w:val="18"/>
            <w:bdr w:val="none" w:sz="0" w:space="0" w:color="auto" w:frame="1"/>
            <w:shd w:val="clear" w:color="auto" w:fill="FDF6E3"/>
          </w:rPr>
          <w:delText xml:space="preserve">perform </w:delText>
        </w:r>
      </w:del>
      <w:r w:rsidRPr="002A323C">
        <w:rPr>
          <w:rFonts w:ascii="Menlo" w:eastAsia="Times New Roman" w:hAnsi="Menlo" w:cs="Menlo"/>
          <w:color w:val="93A1A1"/>
          <w:sz w:val="18"/>
          <w:szCs w:val="18"/>
          <w:bdr w:val="none" w:sz="0" w:space="0" w:color="auto" w:frame="1"/>
          <w:shd w:val="clear" w:color="auto" w:fill="FDF6E3"/>
        </w:rPr>
        <w:t>fastGWA-BB test for rare variants</w:t>
      </w:r>
    </w:p>
    <w:p w14:paraId="77AA6F34" w14:textId="77777777" w:rsidR="002A323C" w:rsidRPr="002A323C" w:rsidRDefault="002A323C" w:rsidP="002A32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gcta64 --burden --bfile geno_chr1 --load-model geno_assoc_mdl.fastGWA --</w:t>
      </w:r>
      <w:r w:rsidRPr="002A323C">
        <w:rPr>
          <w:rFonts w:ascii="Menlo" w:eastAsia="Times New Roman" w:hAnsi="Menlo" w:cs="Menlo"/>
          <w:color w:val="DC322F"/>
          <w:sz w:val="18"/>
          <w:szCs w:val="18"/>
          <w:bdr w:val="none" w:sz="0" w:space="0" w:color="auto" w:frame="1"/>
          <w:shd w:val="clear" w:color="auto" w:fill="FDF6E3"/>
        </w:rPr>
        <w:t>set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-list hg19-gene.list --extract rare.snplist --max-maf 0.01 --maf 1e-7 --out burden_test_assoc_chr1</w:t>
      </w:r>
    </w:p>
    <w:p w14:paraId="60790404" w14:textId="77777777" w:rsidR="002A323C" w:rsidRPr="002A323C" w:rsidRDefault="002A323C" w:rsidP="002A323C">
      <w:pPr>
        <w:shd w:val="clear" w:color="auto" w:fill="FFFFFF"/>
        <w:spacing w:line="338" w:lineRule="atLeast"/>
        <w:rPr>
          <w:rFonts w:ascii="Helvetica Neue" w:eastAsia="Times New Roman" w:hAnsi="Helvetica Neue" w:cs="Times New Roman"/>
          <w:color w:val="333333"/>
        </w:rPr>
      </w:pPr>
      <w:r w:rsidRPr="002A323C">
        <w:rPr>
          <w:rFonts w:ascii="Helvetica Neue" w:eastAsia="Times New Roman" w:hAnsi="Helvetica Neue" w:cs="Times New Roman"/>
          <w:color w:val="333333"/>
        </w:rPr>
        <w:t>Output file format (columns are gene ID, left- and right-</w:t>
      </w:r>
      <w:del w:id="60" w:author="Jian Yang" w:date="2021-06-02T11:01:00Z">
        <w:r w:rsidRPr="002A323C" w:rsidDel="000520C3">
          <w:rPr>
            <w:rFonts w:ascii="Helvetica Neue" w:eastAsia="Times New Roman" w:hAnsi="Helvetica Neue" w:cs="Times New Roman"/>
            <w:color w:val="333333"/>
          </w:rPr>
          <w:delText xml:space="preserve"> </w:delText>
        </w:r>
      </w:del>
      <w:r w:rsidRPr="002A323C">
        <w:rPr>
          <w:rFonts w:ascii="Helvetica Neue" w:eastAsia="Times New Roman" w:hAnsi="Helvetica Neue" w:cs="Times New Roman"/>
          <w:color w:val="333333"/>
        </w:rPr>
        <w:t>side boundary of the gene region, number of qualified variants in the gene region, average MAF of the qualified variants, fastGWA-BB score statistic, standard error of the score statistic, raw p-value, effect size or log(odds ratio), standard error for the estimated effect size after the SPA correction, p-value after the SPA correction, and an indicator for whether the SPA correction is converged for the gene)</w:t>
      </w:r>
    </w:p>
    <w:p w14:paraId="1D9BFD79" w14:textId="77777777" w:rsidR="002A323C" w:rsidRPr="002A323C" w:rsidRDefault="002A323C" w:rsidP="002A32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GENE    START    END    VAR_N    MAF_MEAN    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T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SE_T    P_noSPA    BETA    SE    P    CONVERGE</w:t>
      </w:r>
    </w:p>
    <w:p w14:paraId="0457D3A4" w14:textId="77777777" w:rsidR="002A323C" w:rsidRPr="002A323C" w:rsidRDefault="002A323C" w:rsidP="002A32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SAMD11    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861120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879961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51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0.0039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-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4718.44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6418.35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0.462249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-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0.00011453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0.000155803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0.462249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1</w:t>
      </w:r>
    </w:p>
    <w:p w14:paraId="385EF566" w14:textId="77777777" w:rsidR="002A323C" w:rsidRPr="002A323C" w:rsidRDefault="002A323C" w:rsidP="002A32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PLEKHN1    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901876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910484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24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0.0023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-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342.052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1266.68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0.787131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-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0.00021318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0.000789464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0.787131</w:t>
      </w: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 xml:space="preserve">    </w:t>
      </w:r>
      <w:r w:rsidRPr="002A323C">
        <w:rPr>
          <w:rFonts w:ascii="Menlo" w:eastAsia="Times New Roman" w:hAnsi="Menlo" w:cs="Menlo"/>
          <w:color w:val="2AA198"/>
          <w:sz w:val="18"/>
          <w:szCs w:val="18"/>
          <w:bdr w:val="none" w:sz="0" w:space="0" w:color="auto" w:frame="1"/>
          <w:shd w:val="clear" w:color="auto" w:fill="FDF6E3"/>
        </w:rPr>
        <w:t>1</w:t>
      </w:r>
    </w:p>
    <w:p w14:paraId="2DF91416" w14:textId="77777777" w:rsidR="002A323C" w:rsidRPr="002A323C" w:rsidRDefault="002A323C" w:rsidP="002A32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</w:pPr>
      <w:r w:rsidRPr="002A323C">
        <w:rPr>
          <w:rFonts w:ascii="Menlo" w:eastAsia="Times New Roman" w:hAnsi="Menlo" w:cs="Menlo"/>
          <w:color w:val="657B83"/>
          <w:sz w:val="18"/>
          <w:szCs w:val="18"/>
          <w:bdr w:val="none" w:sz="0" w:space="0" w:color="auto" w:frame="1"/>
          <w:shd w:val="clear" w:color="auto" w:fill="FDF6E3"/>
        </w:rPr>
        <w:t>......</w:t>
      </w:r>
    </w:p>
    <w:p w14:paraId="47845527" w14:textId="77777777" w:rsidR="002A323C" w:rsidRPr="002A323C" w:rsidRDefault="002A323C" w:rsidP="002A323C">
      <w:pPr>
        <w:rPr>
          <w:rFonts w:ascii="Times New Roman" w:eastAsia="Times New Roman" w:hAnsi="Times New Roman" w:cs="Times New Roman"/>
        </w:rPr>
      </w:pPr>
    </w:p>
    <w:p w14:paraId="73E5BDD9" w14:textId="77777777" w:rsidR="003F01D4" w:rsidRDefault="003F01D4"/>
    <w:sectPr w:rsidR="003F0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3C"/>
    <w:rsid w:val="00034C1D"/>
    <w:rsid w:val="000520C3"/>
    <w:rsid w:val="00073760"/>
    <w:rsid w:val="000A3BBF"/>
    <w:rsid w:val="00122714"/>
    <w:rsid w:val="00172E35"/>
    <w:rsid w:val="001B370B"/>
    <w:rsid w:val="00226E49"/>
    <w:rsid w:val="002A323C"/>
    <w:rsid w:val="003F01D4"/>
    <w:rsid w:val="00464236"/>
    <w:rsid w:val="004A0C56"/>
    <w:rsid w:val="004A2091"/>
    <w:rsid w:val="004F7453"/>
    <w:rsid w:val="00571680"/>
    <w:rsid w:val="005B19E8"/>
    <w:rsid w:val="005B4445"/>
    <w:rsid w:val="00603B01"/>
    <w:rsid w:val="00633B0C"/>
    <w:rsid w:val="00662626"/>
    <w:rsid w:val="00697EF3"/>
    <w:rsid w:val="006B39E2"/>
    <w:rsid w:val="006B4598"/>
    <w:rsid w:val="00733E33"/>
    <w:rsid w:val="00753BCF"/>
    <w:rsid w:val="00754EED"/>
    <w:rsid w:val="007B22B1"/>
    <w:rsid w:val="007B514E"/>
    <w:rsid w:val="007C4263"/>
    <w:rsid w:val="007F115A"/>
    <w:rsid w:val="008745C3"/>
    <w:rsid w:val="00877FF7"/>
    <w:rsid w:val="00884460"/>
    <w:rsid w:val="008C35C5"/>
    <w:rsid w:val="008E79AD"/>
    <w:rsid w:val="009116A3"/>
    <w:rsid w:val="009A4211"/>
    <w:rsid w:val="009B6A33"/>
    <w:rsid w:val="009E39CC"/>
    <w:rsid w:val="009F14FB"/>
    <w:rsid w:val="00A4169B"/>
    <w:rsid w:val="00AB7A1D"/>
    <w:rsid w:val="00BB6DED"/>
    <w:rsid w:val="00BF19B5"/>
    <w:rsid w:val="00C61506"/>
    <w:rsid w:val="00C64D79"/>
    <w:rsid w:val="00CD6F81"/>
    <w:rsid w:val="00CE75C0"/>
    <w:rsid w:val="00D367A2"/>
    <w:rsid w:val="00D95E9B"/>
    <w:rsid w:val="00DB4B22"/>
    <w:rsid w:val="00E219D8"/>
    <w:rsid w:val="00E27735"/>
    <w:rsid w:val="00E55CD4"/>
    <w:rsid w:val="00E9792C"/>
    <w:rsid w:val="00F30A51"/>
    <w:rsid w:val="00F61FD4"/>
    <w:rsid w:val="00F87F8B"/>
    <w:rsid w:val="00FA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97F89"/>
  <w15:chartTrackingRefBased/>
  <w15:docId w15:val="{F6865DDC-4F6B-8C41-B36B-5A8B977B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323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A323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32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323C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A32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A32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323C"/>
    <w:rPr>
      <w:color w:val="0000FF"/>
      <w:u w:val="single"/>
    </w:rPr>
  </w:style>
  <w:style w:type="character" w:customStyle="1" w:styleId="kwd">
    <w:name w:val="kwd"/>
    <w:basedOn w:val="DefaultParagraphFont"/>
    <w:rsid w:val="002A32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2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323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A323C"/>
  </w:style>
  <w:style w:type="character" w:customStyle="1" w:styleId="hljs-builtin">
    <w:name w:val="hljs-built_in"/>
    <w:basedOn w:val="DefaultParagraphFont"/>
    <w:rsid w:val="002A323C"/>
  </w:style>
  <w:style w:type="character" w:customStyle="1" w:styleId="hljs-literal">
    <w:name w:val="hljs-literal"/>
    <w:basedOn w:val="DefaultParagraphFont"/>
    <w:rsid w:val="002A323C"/>
  </w:style>
  <w:style w:type="character" w:customStyle="1" w:styleId="hljs-number">
    <w:name w:val="hljs-number"/>
    <w:basedOn w:val="DefaultParagraphFont"/>
    <w:rsid w:val="002A3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4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1644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366904530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730304547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09052731">
          <w:blockQuote w:val="1"/>
          <w:marLeft w:val="0"/>
          <w:marRight w:val="0"/>
          <w:marTop w:val="0"/>
          <w:marBottom w:val="27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glab.westlake.edu.cn/software/gcta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uropepmc.org/article/PPR/PPR28301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google.com/citations?user=aLuqQs8AAAAJ&amp;hl=e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ongda.jiang@uq.edu.au" TargetMode="External"/><Relationship Id="rId10" Type="http://schemas.openxmlformats.org/officeDocument/2006/relationships/hyperlink" Target="https://yanglab.westlake.edu.cn/software/gcta/res/hg19-gene.list" TargetMode="External"/><Relationship Id="rId4" Type="http://schemas.openxmlformats.org/officeDocument/2006/relationships/hyperlink" Target="mailto:zhili.zheng@uq.edu.au" TargetMode="External"/><Relationship Id="rId9" Type="http://schemas.openxmlformats.org/officeDocument/2006/relationships/hyperlink" Target="https://yanglab.westlake.edu.cn/software/gcta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Yang</dc:creator>
  <cp:keywords/>
  <dc:description/>
  <cp:lastModifiedBy>Jian Yang</cp:lastModifiedBy>
  <cp:revision>1</cp:revision>
  <dcterms:created xsi:type="dcterms:W3CDTF">2021-06-02T02:40:00Z</dcterms:created>
  <dcterms:modified xsi:type="dcterms:W3CDTF">2021-06-02T03:02:00Z</dcterms:modified>
</cp:coreProperties>
</file>