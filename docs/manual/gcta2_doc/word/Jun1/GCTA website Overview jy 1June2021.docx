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791C" w14:textId="77777777" w:rsidR="00DD1050" w:rsidRPr="00DD1050" w:rsidRDefault="00DD1050" w:rsidP="00DD1050">
      <w:pPr>
        <w:shd w:val="clear" w:color="auto" w:fill="FFFFFF"/>
        <w:spacing w:line="54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Overview</w:t>
      </w:r>
    </w:p>
    <w:p w14:paraId="3641F998" w14:textId="77777777" w:rsidR="00DD1050" w:rsidRPr="00DD1050" w:rsidRDefault="006368C5" w:rsidP="00DD1050">
      <w:pPr>
        <w:spacing w:before="270" w:after="270"/>
        <w:rPr>
          <w:rFonts w:ascii="Times New Roman" w:eastAsia="Times New Roman" w:hAnsi="Times New Roman" w:cs="Times New Roman"/>
        </w:rPr>
      </w:pPr>
      <w:r w:rsidRPr="00DD1050">
        <w:rPr>
          <w:rFonts w:ascii="Times New Roman" w:eastAsia="Times New Roman" w:hAnsi="Times New Roman" w:cs="Times New Roman"/>
          <w:noProof/>
        </w:rPr>
        <w:pict w14:anchorId="01E02010">
          <v:rect id="_x0000_i1028" alt="" style="width:468pt;height:.05pt;mso-width-percent:0;mso-height-percent:0;mso-width-percent:0;mso-height-percent:0" o:hralign="center" o:hrstd="t" o:hrnoshade="t" o:hr="t" fillcolor="#333" stroked="f"/>
        </w:pict>
      </w:r>
    </w:p>
    <w:p w14:paraId="1C110E91" w14:textId="77777777" w:rsidR="00DD1050" w:rsidRPr="00DD1050" w:rsidRDefault="00DD1050" w:rsidP="00DD1050">
      <w:pPr>
        <w:pBdr>
          <w:left w:val="single" w:sz="48" w:space="6" w:color="4F9CFF"/>
        </w:pBdr>
        <w:shd w:val="clear" w:color="auto" w:fill="FFFFFF"/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About</w:t>
      </w:r>
    </w:p>
    <w:p w14:paraId="55689C0D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D1050">
        <w:rPr>
          <w:rFonts w:ascii="Helvetica Neue" w:eastAsia="Times New Roman" w:hAnsi="Helvetica Neue" w:cs="Times New Roman"/>
          <w:color w:val="333333"/>
        </w:rPr>
        <w:t>GCTA (Genome-wide Complex Trait Analysis) is a software package, which was initially developed to estimate the proportion of phenotypic variance explained by all genome-wide SNPs for a complex trait (i.e., the GREML method) but has been extensively extended for many other analyses of data from genome-wide association studies (GWASs). GCTA currently supports the following analyses.</w:t>
      </w:r>
    </w:p>
    <w:p w14:paraId="29379496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b/>
          <w:bCs/>
          <w:color w:val="333333"/>
          <w:rPrChange w:id="0" w:author="Jian Yang" w:date="2021-06-01T21:40:00Z">
            <w:rPr>
              <w:rFonts w:ascii="Helvetica Neue" w:eastAsia="Times New Roman" w:hAnsi="Helvetica Neue" w:cs="Times New Roman"/>
              <w:color w:val="333333"/>
            </w:rPr>
          </w:rPrChange>
        </w:rPr>
      </w:pPr>
      <w:commentRangeStart w:id="1"/>
      <w:r w:rsidRPr="00DD1050">
        <w:rPr>
          <w:rFonts w:ascii="Helvetica Neue" w:eastAsia="Times New Roman" w:hAnsi="Helvetica Neue" w:cs="Times New Roman"/>
          <w:b/>
          <w:bCs/>
          <w:color w:val="333333"/>
          <w:rPrChange w:id="2" w:author="Jian Yang" w:date="2021-06-01T21:40:00Z">
            <w:rPr>
              <w:rFonts w:ascii="Helvetica Neue" w:eastAsia="Times New Roman" w:hAnsi="Helvetica Neue" w:cs="Times New Roman"/>
              <w:color w:val="333333"/>
            </w:rPr>
          </w:rPrChange>
        </w:rPr>
        <w:t>Heritability, genetic correlation, and phenotype prediction</w:t>
      </w:r>
      <w:commentRangeEnd w:id="1"/>
      <w:r>
        <w:rPr>
          <w:rStyle w:val="CommentReference"/>
        </w:rPr>
        <w:commentReference w:id="1"/>
      </w:r>
    </w:p>
    <w:p w14:paraId="544C0D9E" w14:textId="77777777" w:rsidR="00DD1050" w:rsidRPr="00DD1050" w:rsidRDefault="00DD1050" w:rsidP="00DD105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GRM: estimating genetic relationships among individuals from SNP data;</w:t>
      </w:r>
    </w:p>
    <w:p w14:paraId="04B3390C" w14:textId="77777777" w:rsidR="00DD1050" w:rsidRPr="00DD1050" w:rsidRDefault="00DD1050" w:rsidP="00DD105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Estimating the inbreeding coefficients of individuals in GWAS data;</w:t>
      </w:r>
    </w:p>
    <w:p w14:paraId="6AA0423F" w14:textId="77777777" w:rsidR="00DD1050" w:rsidRPr="00DD1050" w:rsidRDefault="00DD1050" w:rsidP="00DD105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GREML: estimating the proportion of variance in a phenotype explained by all SNPs (i.e. the SNP-based heritability);</w:t>
      </w:r>
    </w:p>
    <w:p w14:paraId="211A5044" w14:textId="77777777" w:rsidR="00DD1050" w:rsidRPr="00DD1050" w:rsidRDefault="00DD1050" w:rsidP="00DD105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Partitioning genetic variance into contributions from different sets of SNPs stratified by chromosome location, allele frequency, or functional annotation;</w:t>
      </w:r>
    </w:p>
    <w:p w14:paraId="09861154" w14:textId="77777777" w:rsidR="00DD1050" w:rsidRPr="00DD1050" w:rsidRDefault="00DD1050" w:rsidP="00DD105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Estimating the genetic variance attributed to the X chromosome, and testing for the effect of dosage compensation;</w:t>
      </w:r>
    </w:p>
    <w:p w14:paraId="77538812" w14:textId="77777777" w:rsidR="00DD1050" w:rsidRPr="00DD1050" w:rsidRDefault="00DD1050" w:rsidP="00DD105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GREMLd: estimating dominance variance in unrelated individuals using GWAS data;</w:t>
      </w:r>
    </w:p>
    <w:p w14:paraId="5A982275" w14:textId="77777777" w:rsidR="00DD1050" w:rsidRPr="00DD1050" w:rsidRDefault="00DD1050" w:rsidP="00DD105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Bivariate GREML: estimating the genetic correlation between two traits (diseases) using GWAS data;</w:t>
      </w:r>
    </w:p>
    <w:p w14:paraId="196ECF87" w14:textId="77777777" w:rsidR="00DD1050" w:rsidRPr="00DD1050" w:rsidRDefault="00DD1050" w:rsidP="00DD105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Haseman-Elston regression to estimate SNP-based heritability for a trait and genetic correlation between two traits;</w:t>
      </w:r>
    </w:p>
    <w:p w14:paraId="4B1C2C88" w14:textId="77777777" w:rsidR="00DD1050" w:rsidRPr="00DD1050" w:rsidRDefault="00DD1050" w:rsidP="00DD105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sBLUP: summary-data based BLUP analysis for genomic risk prediction;</w:t>
      </w:r>
    </w:p>
    <w:p w14:paraId="12E549FB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b/>
          <w:bCs/>
          <w:color w:val="333333"/>
          <w:rPrChange w:id="3" w:author="Jian Yang" w:date="2021-06-01T21:40:00Z">
            <w:rPr>
              <w:rFonts w:ascii="Helvetica Neue" w:eastAsia="Times New Roman" w:hAnsi="Helvetica Neue" w:cs="Times New Roman"/>
              <w:color w:val="333333"/>
            </w:rPr>
          </w:rPrChange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  <w:rPrChange w:id="4" w:author="Jian Yang" w:date="2021-06-01T21:40:00Z">
            <w:rPr>
              <w:rFonts w:ascii="Helvetica Neue" w:eastAsia="Times New Roman" w:hAnsi="Helvetica Neue" w:cs="Times New Roman"/>
              <w:color w:val="333333"/>
            </w:rPr>
          </w:rPrChange>
        </w:rPr>
        <w:t>Genome-wide association analysis</w:t>
      </w:r>
    </w:p>
    <w:p w14:paraId="0153DD3B" w14:textId="77777777" w:rsidR="00DD1050" w:rsidRPr="00DD1050" w:rsidRDefault="00DD1050" w:rsidP="00DD105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COJO: conditional &amp; joint association analysis using GWAS summary statistics;</w:t>
      </w:r>
    </w:p>
    <w:p w14:paraId="095AD902" w14:textId="77777777" w:rsidR="00DD1050" w:rsidRPr="00DD1050" w:rsidRDefault="00DD1050" w:rsidP="00DD105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mtCOJO: multi-trait-based conditional &amp; joint association analysis using GWAS summary statistics;</w:t>
      </w:r>
    </w:p>
    <w:p w14:paraId="7D43DA85" w14:textId="77777777" w:rsidR="00DD1050" w:rsidRPr="00DD1050" w:rsidRDefault="00DD1050" w:rsidP="00DD105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MLMA and MLMA-LOCO: mixed linear model association analysis;</w:t>
      </w:r>
    </w:p>
    <w:p w14:paraId="2F231FE2" w14:textId="77777777" w:rsidR="00DD1050" w:rsidRPr="00DD1050" w:rsidRDefault="00DD1050" w:rsidP="00DD105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fastBAT: gene- or set-based association analysis using GWAS summary statistics;</w:t>
      </w:r>
    </w:p>
    <w:p w14:paraId="718AF132" w14:textId="77777777" w:rsidR="00DD1050" w:rsidRPr="00DD1050" w:rsidRDefault="00DD1050" w:rsidP="00DD105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fastGWA: an ultra-fast (mixed) linear model association tool.</w:t>
      </w:r>
    </w:p>
    <w:p w14:paraId="7A541208" w14:textId="77777777" w:rsidR="00DD1050" w:rsidRPr="00DD1050" w:rsidRDefault="00DD1050" w:rsidP="00DD105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fastGWA-GLMM: an ultra-fast generalized linear mixed model-based association tool for binary traits.</w:t>
      </w:r>
    </w:p>
    <w:p w14:paraId="0644BB50" w14:textId="77777777" w:rsidR="00DD1050" w:rsidRPr="00DD1050" w:rsidRDefault="00DD1050" w:rsidP="00DD105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fastGWA-BB: fastGWA-GLMM burden test.</w:t>
      </w:r>
    </w:p>
    <w:p w14:paraId="15D2B006" w14:textId="77777777" w:rsidR="00DD1050" w:rsidRPr="00DD1050" w:rsidRDefault="00DD1050" w:rsidP="00DD105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ACAT-V: a fast summary-level association method based on Cauchy distribution for set-based test in rare variants.</w:t>
      </w:r>
    </w:p>
    <w:p w14:paraId="4EB7A65A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b/>
          <w:bCs/>
          <w:color w:val="333333"/>
          <w:rPrChange w:id="5" w:author="Jian Yang" w:date="2021-06-01T21:40:00Z">
            <w:rPr>
              <w:rFonts w:ascii="Helvetica Neue" w:eastAsia="Times New Roman" w:hAnsi="Helvetica Neue" w:cs="Times New Roman"/>
              <w:color w:val="333333"/>
            </w:rPr>
          </w:rPrChange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  <w:rPrChange w:id="6" w:author="Jian Yang" w:date="2021-06-01T21:40:00Z">
            <w:rPr>
              <w:rFonts w:ascii="Helvetica Neue" w:eastAsia="Times New Roman" w:hAnsi="Helvetica Neue" w:cs="Times New Roman"/>
              <w:color w:val="333333"/>
            </w:rPr>
          </w:rPrChange>
        </w:rPr>
        <w:t>GWAS simulation, population genetics, and Mendelian randomisaion</w:t>
      </w:r>
    </w:p>
    <w:p w14:paraId="7675B22B" w14:textId="77777777" w:rsidR="00DD1050" w:rsidRPr="00DD1050" w:rsidRDefault="00DD1050" w:rsidP="00DD105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lastRenderedPageBreak/>
        <w:t>Simulating a phenotype based on GWAS data;</w:t>
      </w:r>
    </w:p>
    <w:p w14:paraId="1C4115E8" w14:textId="77777777" w:rsidR="00DD1050" w:rsidRPr="00DD1050" w:rsidRDefault="00DD1050" w:rsidP="00DD105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GSMR: generalised summary-data-based Mendelian randomisaion;</w:t>
      </w:r>
    </w:p>
    <w:p w14:paraId="07F2298B" w14:textId="77777777" w:rsidR="00DD1050" w:rsidRPr="00DD1050" w:rsidRDefault="00DD1050" w:rsidP="00DD105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PCA analysis and estimation of Fst in GWAS data;</w:t>
      </w:r>
    </w:p>
    <w:p w14:paraId="70307F2D" w14:textId="77777777" w:rsidR="00DD1050" w:rsidRPr="00DD1050" w:rsidRDefault="00DD1050" w:rsidP="00DD105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Estimating inbreeding coefficients of individuals from SNP data;</w:t>
      </w:r>
    </w:p>
    <w:p w14:paraId="0F8BDEB5" w14:textId="77777777" w:rsidR="00DD1050" w:rsidRPr="00DD1050" w:rsidRDefault="00DD1050" w:rsidP="00DD105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DD1050">
        <w:rPr>
          <w:rFonts w:ascii="Helvetica Neue" w:eastAsia="Times New Roman" w:hAnsi="Helvetica Neue" w:cs="Times New Roman"/>
          <w:color w:val="333333"/>
          <w:sz w:val="23"/>
          <w:szCs w:val="23"/>
        </w:rPr>
        <w:t>Computing LD scores and searching for LD friends for a list of target SNPs;</w:t>
      </w:r>
    </w:p>
    <w:p w14:paraId="03EB74E3" w14:textId="3FC4D8D1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</w:rPr>
        <w:t>Latest release </w:t>
      </w:r>
      <w:hyperlink r:id="rId9" w:anchor="Download" w:history="1">
        <w:r w:rsidRPr="00DD1050">
          <w:rPr>
            <w:rFonts w:ascii="Helvetica Neue" w:eastAsia="Times New Roman" w:hAnsi="Helvetica Neue" w:cs="Times New Roman"/>
            <w:b/>
            <w:bCs/>
            <w:color w:val="0088CC"/>
            <w:u w:val="single"/>
          </w:rPr>
          <w:t>v1.93.3beta</w:t>
        </w:r>
      </w:hyperlink>
      <w:r w:rsidRPr="00DD1050">
        <w:rPr>
          <w:rFonts w:ascii="Helvetica Neue" w:eastAsia="Times New Roman" w:hAnsi="Helvetica Neue" w:cs="Times New Roman"/>
          <w:b/>
          <w:bCs/>
          <w:color w:val="333333"/>
        </w:rPr>
        <w:t>, click to download or view update log (</w:t>
      </w:r>
      <w:ins w:id="7" w:author="Jian Yang" w:date="2021-06-01T21:40:00Z">
        <w:r>
          <w:rPr>
            <w:rFonts w:ascii="Helvetica Neue" w:eastAsia="Times New Roman" w:hAnsi="Helvetica Neue" w:cs="Times New Roman"/>
            <w:b/>
            <w:bCs/>
            <w:color w:val="333333"/>
            <w:lang w:val="en-US"/>
          </w:rPr>
          <w:t>1 June</w:t>
        </w:r>
      </w:ins>
      <w:del w:id="8" w:author="Jian Yang" w:date="2021-06-01T21:40:00Z">
        <w:r w:rsidRPr="00DD1050" w:rsidDel="00DD1050">
          <w:rPr>
            <w:rFonts w:ascii="Helvetica Neue" w:eastAsia="Times New Roman" w:hAnsi="Helvetica Neue" w:cs="Times New Roman"/>
            <w:b/>
            <w:bCs/>
            <w:color w:val="333333"/>
          </w:rPr>
          <w:delText>XX May</w:delText>
        </w:r>
      </w:del>
      <w:r w:rsidRPr="00DD1050">
        <w:rPr>
          <w:rFonts w:ascii="Helvetica Neue" w:eastAsia="Times New Roman" w:hAnsi="Helvetica Neue" w:cs="Times New Roman"/>
          <w:b/>
          <w:bCs/>
          <w:color w:val="333333"/>
        </w:rPr>
        <w:t xml:space="preserve"> 2021)</w:t>
      </w:r>
    </w:p>
    <w:p w14:paraId="7AEFE59A" w14:textId="77777777" w:rsidR="00DD1050" w:rsidRPr="00DD1050" w:rsidRDefault="006368C5" w:rsidP="00DD1050">
      <w:pPr>
        <w:spacing w:before="270" w:after="270"/>
        <w:rPr>
          <w:rFonts w:ascii="Times New Roman" w:eastAsia="Times New Roman" w:hAnsi="Times New Roman" w:cs="Times New Roman"/>
        </w:rPr>
      </w:pPr>
      <w:r w:rsidRPr="00DD1050">
        <w:rPr>
          <w:rFonts w:ascii="Times New Roman" w:eastAsia="Times New Roman" w:hAnsi="Times New Roman" w:cs="Times New Roman"/>
          <w:noProof/>
        </w:rPr>
        <w:pict w14:anchorId="0E3ABBC4">
          <v:rect id="_x0000_i1027" alt="" style="width:468pt;height:.05pt;mso-width-percent:0;mso-height-percent:0;mso-width-percent:0;mso-height-percent:0" o:hralign="center" o:hrstd="t" o:hrnoshade="t" o:hr="t" fillcolor="#333" stroked="f"/>
        </w:pict>
      </w:r>
    </w:p>
    <w:p w14:paraId="60484D8A" w14:textId="77777777" w:rsidR="00DD1050" w:rsidRPr="00DD1050" w:rsidRDefault="00DD1050" w:rsidP="00DD1050">
      <w:pPr>
        <w:pBdr>
          <w:left w:val="single" w:sz="48" w:space="6" w:color="4F9CFF"/>
        </w:pBdr>
        <w:shd w:val="clear" w:color="auto" w:fill="FFFFFF"/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Credits</w:t>
      </w:r>
    </w:p>
    <w:p w14:paraId="50D38611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10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 xml:space="preserve">Jian </w:t>
        </w:r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Y</w:t>
        </w:r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ang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 developed the original version of the software (with supports from </w:t>
      </w:r>
      <w:hyperlink r:id="rId11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Peter Visscher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, </w:t>
      </w:r>
      <w:hyperlink r:id="rId12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Mike Goddard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 and </w:t>
      </w:r>
      <w:hyperlink r:id="rId13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Hong Lee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) and currently maintains the software.</w:t>
      </w:r>
    </w:p>
    <w:p w14:paraId="5DCB1955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14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Zhili Zheng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 programmed the fastGWA, fastGWA-GLMM and fastGWA-BB modules, rewrote the I/O and GRM modules, improved the GREML and bivariate GREML modules, extended the PCA module, and improved the SBLUP module.</w:t>
      </w:r>
    </w:p>
    <w:p w14:paraId="5397C5F1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15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Zhihong Zhu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 programmed the mtCOJO and GSMR modules and improved the COJO module.</w:t>
      </w:r>
    </w:p>
    <w:p w14:paraId="00919641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16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Longda Jiang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 and </w:t>
      </w:r>
      <w:hyperlink r:id="rId17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Hailing Fang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 developed the ACAT-V module.</w:t>
      </w:r>
    </w:p>
    <w:p w14:paraId="6C3DFE13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18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Jian Zeng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 rewrote the GCTA-HEreg module.</w:t>
      </w:r>
    </w:p>
    <w:p w14:paraId="2148FD2A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19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Andrew Bakshi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 contributed to the GCTA-fastBAT module.</w:t>
      </w:r>
    </w:p>
    <w:p w14:paraId="0825069C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20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Angli Xue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 improved the GSMR module.</w:t>
      </w:r>
    </w:p>
    <w:p w14:paraId="0F7B33B1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hyperlink r:id="rId21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Robert Maier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 improved the GCTA-SBLUP module.</w:t>
      </w:r>
    </w:p>
    <w:p w14:paraId="047AB671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D1050">
        <w:rPr>
          <w:rFonts w:ascii="Helvetica Neue" w:eastAsia="Times New Roman" w:hAnsi="Helvetica Neue" w:cs="Times New Roman"/>
          <w:color w:val="333333"/>
        </w:rPr>
        <w:t>Contributions to the development of methods included in GCTA (e.g., GREML methods, COJO, mtCOJO, MLMA-LOCO, fastBAT, fastGWA and fastGWA-GLMM) can be found in the papers cited in the corresponding web pages.</w:t>
      </w:r>
    </w:p>
    <w:p w14:paraId="72B5B5CF" w14:textId="77777777" w:rsidR="00DD1050" w:rsidRPr="00DD1050" w:rsidRDefault="006368C5" w:rsidP="00DD1050">
      <w:pPr>
        <w:spacing w:before="270" w:after="270"/>
        <w:rPr>
          <w:rFonts w:ascii="Times New Roman" w:eastAsia="Times New Roman" w:hAnsi="Times New Roman" w:cs="Times New Roman"/>
        </w:rPr>
      </w:pPr>
      <w:r w:rsidRPr="00DD1050">
        <w:rPr>
          <w:rFonts w:ascii="Times New Roman" w:eastAsia="Times New Roman" w:hAnsi="Times New Roman" w:cs="Times New Roman"/>
          <w:noProof/>
        </w:rPr>
        <w:pict w14:anchorId="7E41F949">
          <v:rect id="_x0000_i1026" alt="" style="width:468pt;height:.05pt;mso-width-percent:0;mso-height-percent:0;mso-width-percent:0;mso-height-percent:0" o:hralign="center" o:hrstd="t" o:hrnoshade="t" o:hr="t" fillcolor="#333" stroked="f"/>
        </w:pict>
      </w:r>
    </w:p>
    <w:p w14:paraId="400CBF35" w14:textId="77777777" w:rsidR="00DD1050" w:rsidRPr="00DD1050" w:rsidRDefault="00DD1050" w:rsidP="00DD1050">
      <w:pPr>
        <w:pBdr>
          <w:left w:val="single" w:sz="48" w:space="6" w:color="4F9CFF"/>
        </w:pBdr>
        <w:shd w:val="clear" w:color="auto" w:fill="FFFFFF"/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Questions and Help Requests</w:t>
      </w:r>
    </w:p>
    <w:p w14:paraId="568582ED" w14:textId="77777777" w:rsidR="000776FE" w:rsidRDefault="00DD1050" w:rsidP="000776FE">
      <w:pPr>
        <w:rPr>
          <w:ins w:id="9" w:author="Jian Yang" w:date="2021-06-01T21:57:00Z"/>
        </w:rPr>
      </w:pPr>
      <w:r w:rsidRPr="00DD1050">
        <w:rPr>
          <w:rFonts w:ascii="Helvetica Neue" w:eastAsia="Times New Roman" w:hAnsi="Helvetica Neue" w:cs="Times New Roman"/>
          <w:color w:val="333333"/>
        </w:rPr>
        <w:t>If you have any bug reports or questions please send an email to </w:t>
      </w:r>
      <w:hyperlink r:id="rId22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Jian Yang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 at </w:t>
      </w:r>
    </w:p>
    <w:p w14:paraId="21F49E6A" w14:textId="77777777" w:rsidR="000776FE" w:rsidRDefault="000776FE" w:rsidP="000776FE">
      <w:pPr>
        <w:rPr>
          <w:ins w:id="10" w:author="Jian Yang" w:date="2021-06-01T21:57:00Z"/>
        </w:rPr>
      </w:pPr>
      <w:ins w:id="11" w:author="Jian Yang" w:date="2021-06-01T21:57:00Z">
        <w:r>
          <w:fldChar w:fldCharType="begin"/>
        </w:r>
        <w:r>
          <w:instrText xml:space="preserve"> HYPERLINK "mailto:jian.yang@westlake.edu.cn" </w:instrText>
        </w:r>
        <w:r>
          <w:fldChar w:fldCharType="separate"/>
        </w:r>
        <w:r>
          <w:rPr>
            <w:rStyle w:val="Hyperlink"/>
            <w:rFonts w:ascii="Helvetica Neue" w:hAnsi="Helvetica Neue"/>
            <w:color w:val="0088CC"/>
            <w:shd w:val="clear" w:color="auto" w:fill="FFFFFF"/>
          </w:rPr>
          <w:t>jian.yang@westla</w:t>
        </w:r>
        <w:r>
          <w:rPr>
            <w:rStyle w:val="Hyperlink"/>
            <w:rFonts w:ascii="Helvetica Neue" w:hAnsi="Helvetica Neue"/>
            <w:color w:val="0088CC"/>
            <w:shd w:val="clear" w:color="auto" w:fill="FFFFFF"/>
          </w:rPr>
          <w:t>k</w:t>
        </w:r>
        <w:r>
          <w:rPr>
            <w:rStyle w:val="Hyperlink"/>
            <w:rFonts w:ascii="Helvetica Neue" w:hAnsi="Helvetica Neue"/>
            <w:color w:val="0088CC"/>
            <w:shd w:val="clear" w:color="auto" w:fill="FFFFFF"/>
          </w:rPr>
          <w:t>e.edu.cn</w:t>
        </w:r>
        <w:r>
          <w:fldChar w:fldCharType="end"/>
        </w:r>
      </w:ins>
    </w:p>
    <w:p w14:paraId="44103B95" w14:textId="406DFCBC" w:rsidR="00DD1050" w:rsidRPr="000776FE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del w:id="12" w:author="Jian Yang" w:date="2021-06-01T21:57:00Z">
        <w:r w:rsidRPr="00DD1050" w:rsidDel="000776FE">
          <w:rPr>
            <w:rFonts w:ascii="Helvetica Neue" w:eastAsia="Times New Roman" w:hAnsi="Helvetica Neue" w:cs="Times New Roman"/>
            <w:color w:val="333333"/>
          </w:rPr>
          <w:fldChar w:fldCharType="begin"/>
        </w:r>
        <w:r w:rsidRPr="00DD1050" w:rsidDel="000776FE">
          <w:rPr>
            <w:rFonts w:ascii="Helvetica Neue" w:eastAsia="Times New Roman" w:hAnsi="Helvetica Neue" w:cs="Times New Roman"/>
            <w:color w:val="333333"/>
          </w:rPr>
          <w:delInstrText xml:space="preserve"> HYPERLINK "mailto:jian.yang.qt@gmail.com" </w:delInstrText>
        </w:r>
        <w:r w:rsidRPr="00DD1050" w:rsidDel="000776FE">
          <w:rPr>
            <w:rFonts w:ascii="Helvetica Neue" w:eastAsia="Times New Roman" w:hAnsi="Helvetica Neue" w:cs="Times New Roman"/>
            <w:color w:val="333333"/>
          </w:rPr>
          <w:fldChar w:fldCharType="separate"/>
        </w:r>
        <w:r w:rsidRPr="00DD1050" w:rsidDel="000776FE">
          <w:rPr>
            <w:rFonts w:ascii="Helvetica Neue" w:eastAsia="Times New Roman" w:hAnsi="Helvetica Neue" w:cs="Times New Roman"/>
            <w:color w:val="0088CC"/>
            <w:u w:val="single"/>
          </w:rPr>
          <w:delText>jian.yang.qt@gmail.com</w:delText>
        </w:r>
        <w:r w:rsidRPr="00DD1050" w:rsidDel="000776FE">
          <w:rPr>
            <w:rFonts w:ascii="Helvetica Neue" w:eastAsia="Times New Roman" w:hAnsi="Helvetica Neue" w:cs="Times New Roman"/>
            <w:color w:val="333333"/>
          </w:rPr>
          <w:fldChar w:fldCharType="end"/>
        </w:r>
      </w:del>
      <w:ins w:id="13" w:author="Jian Yang" w:date="2021-06-01T21:57:00Z">
        <w:r w:rsidR="000776FE" w:rsidRPr="000776FE">
          <w:rPr>
            <w:rFonts w:ascii="Helvetica Neue" w:eastAsia="Times New Roman" w:hAnsi="Helvetica Neue" w:cs="Times New Roman"/>
            <w:color w:val="333333"/>
            <w:rPrChange w:id="14" w:author="Jian Yang" w:date="2021-06-01T21:57:00Z">
              <w:rPr>
                <w:rFonts w:ascii="Helvetica Neue" w:eastAsia="Times New Roman" w:hAnsi="Helvetica Neue" w:cs="Times New Roman"/>
                <w:color w:val="333333"/>
                <w:lang w:val="en-US"/>
              </w:rPr>
            </w:rPrChange>
          </w:rPr>
          <w:t>.</w:t>
        </w:r>
      </w:ins>
    </w:p>
    <w:p w14:paraId="3DCA891D" w14:textId="77777777" w:rsidR="00DD1050" w:rsidRPr="00DD1050" w:rsidRDefault="006368C5" w:rsidP="00DD1050">
      <w:pPr>
        <w:spacing w:before="270" w:after="270"/>
        <w:rPr>
          <w:rFonts w:ascii="Times New Roman" w:eastAsia="Times New Roman" w:hAnsi="Times New Roman" w:cs="Times New Roman"/>
        </w:rPr>
      </w:pPr>
      <w:r w:rsidRPr="00DD1050">
        <w:rPr>
          <w:rFonts w:ascii="Times New Roman" w:eastAsia="Times New Roman" w:hAnsi="Times New Roman" w:cs="Times New Roman"/>
          <w:noProof/>
        </w:rPr>
        <w:pict w14:anchorId="4405675F">
          <v:rect id="_x0000_i1025" alt="" style="width:468pt;height:.05pt;mso-width-percent:0;mso-height-percent:0;mso-width-percent:0;mso-height-percent:0" o:hralign="center" o:hrstd="t" o:hrnoshade="t" o:hr="t" fillcolor="#333" stroked="f"/>
        </w:pict>
      </w:r>
    </w:p>
    <w:p w14:paraId="1DFAEA0A" w14:textId="77777777" w:rsidR="00DD1050" w:rsidRPr="00DD1050" w:rsidRDefault="00DD1050" w:rsidP="00DD1050">
      <w:pPr>
        <w:pBdr>
          <w:left w:val="single" w:sz="48" w:space="6" w:color="4F9CFF"/>
        </w:pBdr>
        <w:shd w:val="clear" w:color="auto" w:fill="FFFFFF"/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Citations</w:t>
      </w:r>
    </w:p>
    <w:p w14:paraId="3DF14691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</w:rPr>
        <w:lastRenderedPageBreak/>
        <w:t>GCTA Software tool:</w:t>
      </w:r>
      <w:r w:rsidRPr="00DD1050">
        <w:rPr>
          <w:rFonts w:ascii="Helvetica Neue" w:eastAsia="Times New Roman" w:hAnsi="Helvetica Neue" w:cs="Times New Roman"/>
          <w:color w:val="333333"/>
        </w:rPr>
        <w:br/>
        <w:t>Yang et al. (2011) GCTA: a tool for Genome-wide Complex Trait Analysis. Am J Hum Genet. 88(1): 76-82. [</w:t>
      </w:r>
      <w:hyperlink r:id="rId23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PubMed ID: 21167468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]</w:t>
      </w:r>
    </w:p>
    <w:p w14:paraId="6C2D06B5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</w:rPr>
        <w:t>Method for estimating the variance explained by all SNPs (GREML method) with its application in human height:</w:t>
      </w:r>
      <w:r w:rsidRPr="00DD1050">
        <w:rPr>
          <w:rFonts w:ascii="Helvetica Neue" w:eastAsia="Times New Roman" w:hAnsi="Helvetica Neue" w:cs="Times New Roman"/>
          <w:color w:val="333333"/>
        </w:rPr>
        <w:br/>
        <w:t>Yang et al. (2010) Common SNPs explain a large proportion of the heritability for human height. Nat Genet. 42(7): 565-9. [</w:t>
      </w:r>
      <w:hyperlink r:id="rId24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PubMed ID: 20562875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]</w:t>
      </w:r>
    </w:p>
    <w:p w14:paraId="16674C63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</w:rPr>
        <w:t>GREML method being extended for case-control design with its application to the WTCCC data:</w:t>
      </w:r>
      <w:r w:rsidRPr="00DD1050">
        <w:rPr>
          <w:rFonts w:ascii="Helvetica Neue" w:eastAsia="Times New Roman" w:hAnsi="Helvetica Neue" w:cs="Times New Roman"/>
          <w:color w:val="333333"/>
        </w:rPr>
        <w:br/>
        <w:t>Lee et al. (2011) Estimating Missing Heritability for Disease from Genome-wide Association Studies. Am J Hum Genet. 88(3): 294-305. [</w:t>
      </w:r>
      <w:hyperlink r:id="rId25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PubMed ID: 21376301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]</w:t>
      </w:r>
    </w:p>
    <w:p w14:paraId="13EA248B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</w:rPr>
        <w:t>Extension of GREML method to partition the genetic variance into individual chromosomes and genomic segments with its applications in height, BMI, vWF and QT interval:</w:t>
      </w:r>
      <w:r w:rsidRPr="00DD1050">
        <w:rPr>
          <w:rFonts w:ascii="Helvetica Neue" w:eastAsia="Times New Roman" w:hAnsi="Helvetica Neue" w:cs="Times New Roman"/>
          <w:color w:val="333333"/>
        </w:rPr>
        <w:br/>
        <w:t>Yang et al. (2011) Genome partitioning of genetic variation for complex traits using common SNPs. Nat Genet. 43(6): 519-525. [</w:t>
      </w:r>
      <w:hyperlink r:id="rId26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PubMed ID: 21552263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]</w:t>
      </w:r>
    </w:p>
    <w:p w14:paraId="1888B347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</w:rPr>
        <w:t>Method for conditional and joint analysis using summary statistics from GWAS with its application to the GIANT meta-analysis data for height and BMI:</w:t>
      </w:r>
      <w:r w:rsidRPr="00DD1050">
        <w:rPr>
          <w:rFonts w:ascii="Helvetica Neue" w:eastAsia="Times New Roman" w:hAnsi="Helvetica Neue" w:cs="Times New Roman"/>
          <w:color w:val="333333"/>
        </w:rPr>
        <w:br/>
        <w:t>Yang et al. (2012) Conditional and joint multiple-SNP analysis of GWAS summary statistics identifies additional variants influencing complex traits. Nat Genet 44(4):369-375. [</w:t>
      </w:r>
      <w:hyperlink r:id="rId27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PubMed ID: 22426310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]</w:t>
      </w:r>
    </w:p>
    <w:p w14:paraId="4F5268E8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</w:rPr>
        <w:t>Bivariate GREML method:</w:t>
      </w:r>
      <w:r w:rsidRPr="00DD1050">
        <w:rPr>
          <w:rFonts w:ascii="Helvetica Neue" w:eastAsia="Times New Roman" w:hAnsi="Helvetica Neue" w:cs="Times New Roman"/>
          <w:color w:val="333333"/>
        </w:rPr>
        <w:br/>
        <w:t>Lee et al. (2012) Estimation of pleiotropy between complex diseases using SNP-derived genomic relationships and restricted maximum likelihood. Bioinformatics. 28(19): 2540-2542. [</w:t>
      </w:r>
      <w:hyperlink r:id="rId28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PubMed ID: 22843982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]</w:t>
      </w:r>
    </w:p>
    <w:p w14:paraId="278F7C60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</w:rPr>
        <w:t>Mixed linear model based association analysis:</w:t>
      </w:r>
      <w:r w:rsidRPr="00DD1050">
        <w:rPr>
          <w:rFonts w:ascii="Helvetica Neue" w:eastAsia="Times New Roman" w:hAnsi="Helvetica Neue" w:cs="Times New Roman"/>
          <w:color w:val="333333"/>
        </w:rPr>
        <w:br/>
        <w:t>Yang et al. (2014) Mixed model association methods: advantages and pitfalls. Nat Genet. 2014 Feb;46(2):100-6. [</w:t>
      </w:r>
      <w:hyperlink r:id="rId29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Pubmed ID: 24473328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]</w:t>
      </w:r>
    </w:p>
    <w:p w14:paraId="46A33E86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</w:rPr>
        <w:t>GREML-LDMS method and LD-score calculation:</w:t>
      </w:r>
      <w:r w:rsidRPr="00DD1050">
        <w:rPr>
          <w:rFonts w:ascii="Helvetica Neue" w:eastAsia="Times New Roman" w:hAnsi="Helvetica Neue" w:cs="Times New Roman"/>
          <w:color w:val="333333"/>
        </w:rPr>
        <w:br/>
        <w:t>Yang et al. (2015) Genetic variance estimation with imputed variants finds negligible missing heritability for human height and body mass index. Nat Genet. 47(10):1114-20.[</w:t>
      </w:r>
      <w:hyperlink r:id="rId30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PMID: 26323059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]</w:t>
      </w:r>
    </w:p>
    <w:p w14:paraId="7FA277BD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</w:rPr>
        <w:t>Method to search for LD friends:</w:t>
      </w:r>
      <w:r w:rsidRPr="00DD1050">
        <w:rPr>
          <w:rFonts w:ascii="Helvetica Neue" w:eastAsia="Times New Roman" w:hAnsi="Helvetica Neue" w:cs="Times New Roman"/>
          <w:color w:val="333333"/>
        </w:rPr>
        <w:br/>
        <w:t>Yang et al. (2011) Genomic inflation factors under polygenic inheritance. Eur J Hum Genet. 19(7): 807-812. [</w:t>
      </w:r>
      <w:hyperlink r:id="rId31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Pubmed ID: 21407268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]</w:t>
      </w:r>
    </w:p>
    <w:p w14:paraId="16D87E6E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</w:rPr>
        <w:t>fastBAT method:</w:t>
      </w:r>
      <w:r w:rsidRPr="00DD1050">
        <w:rPr>
          <w:rFonts w:ascii="Helvetica Neue" w:eastAsia="Times New Roman" w:hAnsi="Helvetica Neue" w:cs="Times New Roman"/>
          <w:color w:val="333333"/>
        </w:rPr>
        <w:br/>
        <w:t>Bakshi et al. (2016) Fast set-based association analysis using summary data from GWAS identifies novel gene loci for human complex traits. Scientific Reports 6, 32894. [</w:t>
      </w:r>
      <w:hyperlink r:id="rId32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PMID: 27604177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]</w:t>
      </w:r>
    </w:p>
    <w:p w14:paraId="0A7703AD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</w:rPr>
        <w:lastRenderedPageBreak/>
        <w:t>mtCOJO and GSMR methods:</w:t>
      </w:r>
      <w:r w:rsidRPr="00DD1050">
        <w:rPr>
          <w:rFonts w:ascii="Helvetica Neue" w:eastAsia="Times New Roman" w:hAnsi="Helvetica Neue" w:cs="Times New Roman"/>
          <w:color w:val="333333"/>
        </w:rPr>
        <w:br/>
        <w:t>Zhu et al. (2018) Causal associations between risk factors and common diseases inferred from GWAS summary data. Nat Commun. 9, 224.[</w:t>
      </w:r>
      <w:hyperlink r:id="rId33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PMID: 29335400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]</w:t>
      </w:r>
    </w:p>
    <w:p w14:paraId="12D4C2CA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</w:rPr>
        <w:t>fastGWA method:</w:t>
      </w:r>
      <w:r w:rsidRPr="00DD1050">
        <w:rPr>
          <w:rFonts w:ascii="Helvetica Neue" w:eastAsia="Times New Roman" w:hAnsi="Helvetica Neue" w:cs="Times New Roman"/>
          <w:color w:val="333333"/>
        </w:rPr>
        <w:br/>
        <w:t>Jiang et al. (2019) A resource-efficient tool for mixed model association analysis of large-scale data. Nat Genet. 51, 1749–1755. [</w:t>
      </w:r>
      <w:hyperlink r:id="rId34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PMID: 31768069</w:t>
        </w:r>
      </w:hyperlink>
      <w:r w:rsidRPr="00DD1050">
        <w:rPr>
          <w:rFonts w:ascii="Helvetica Neue" w:eastAsia="Times New Roman" w:hAnsi="Helvetica Neue" w:cs="Times New Roman"/>
          <w:color w:val="333333"/>
        </w:rPr>
        <w:t>]</w:t>
      </w:r>
    </w:p>
    <w:p w14:paraId="0741890B" w14:textId="77777777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DD1050">
        <w:rPr>
          <w:rFonts w:ascii="Helvetica Neue" w:eastAsia="Times New Roman" w:hAnsi="Helvetica Neue" w:cs="Times New Roman"/>
          <w:b/>
          <w:bCs/>
          <w:color w:val="333333"/>
        </w:rPr>
        <w:t>fastGWA-GLMM and fastGWA-BB methods:</w:t>
      </w:r>
      <w:r w:rsidRPr="00DD1050">
        <w:rPr>
          <w:rFonts w:ascii="Helvetica Neue" w:eastAsia="Times New Roman" w:hAnsi="Helvetica Neue" w:cs="Times New Roman"/>
          <w:color w:val="333333"/>
        </w:rPr>
        <w:t> Jiang et al. (2021) FastGWA-GLMM: a generalized linear mixed model association tool for biobank-scale data, 12 February 2021, PREPRINT (Version 1) available at Research Square </w:t>
      </w:r>
      <w:hyperlink r:id="rId35" w:history="1">
        <w:r w:rsidRPr="00DD1050">
          <w:rPr>
            <w:rFonts w:ascii="Helvetica Neue" w:eastAsia="Times New Roman" w:hAnsi="Helvetica Neue" w:cs="Times New Roman"/>
            <w:color w:val="0088CC"/>
            <w:u w:val="single"/>
          </w:rPr>
          <w:t>https://doi.org/10.21203/rs.3.rs-128758/v1</w:t>
        </w:r>
      </w:hyperlink>
    </w:p>
    <w:p w14:paraId="78330D4F" w14:textId="62FDDDE0" w:rsidR="00DD1050" w:rsidRPr="00DD1050" w:rsidRDefault="00DD1050" w:rsidP="00DD1050">
      <w:pPr>
        <w:shd w:val="clear" w:color="auto" w:fill="FFFFFF"/>
        <w:spacing w:after="135"/>
        <w:rPr>
          <w:rFonts w:ascii="Helvetica Neue" w:eastAsia="Times New Roman" w:hAnsi="Helvetica Neue" w:cs="Times New Roman"/>
          <w:b/>
          <w:bCs/>
          <w:color w:val="CC0000"/>
        </w:rPr>
      </w:pPr>
      <w:r w:rsidRPr="00DD1050">
        <w:rPr>
          <w:rFonts w:ascii="Helvetica Neue" w:eastAsia="Times New Roman" w:hAnsi="Helvetica Neue" w:cs="Times New Roman"/>
          <w:b/>
          <w:bCs/>
          <w:color w:val="CC0000"/>
        </w:rPr>
        <w:t xml:space="preserve">Last update: </w:t>
      </w:r>
      <w:ins w:id="15" w:author="Jian Yang" w:date="2021-06-01T21:41:00Z">
        <w:r>
          <w:rPr>
            <w:rFonts w:ascii="Helvetica Neue" w:eastAsia="Times New Roman" w:hAnsi="Helvetica Neue" w:cs="Times New Roman"/>
            <w:b/>
            <w:bCs/>
            <w:color w:val="CC0000"/>
            <w:lang w:val="en-US"/>
          </w:rPr>
          <w:t>1 June 2021</w:t>
        </w:r>
      </w:ins>
      <w:del w:id="16" w:author="Jian Yang" w:date="2021-06-01T21:41:00Z">
        <w:r w:rsidRPr="00DD1050" w:rsidDel="00DD1050">
          <w:rPr>
            <w:rFonts w:ascii="Helvetica Neue" w:eastAsia="Times New Roman" w:hAnsi="Helvetica Neue" w:cs="Times New Roman"/>
            <w:b/>
            <w:bCs/>
            <w:color w:val="CC0000"/>
          </w:rPr>
          <w:delText>8 May 2020</w:delText>
        </w:r>
      </w:del>
    </w:p>
    <w:p w14:paraId="6D105F50" w14:textId="77777777" w:rsidR="003F01D4" w:rsidRDefault="003F01D4"/>
    <w:sectPr w:rsidR="003F0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Jian Yang" w:date="2021-06-01T21:42:00Z" w:initials="JY杨">
    <w:p w14:paraId="6777B1D7" w14:textId="1E58E6EA" w:rsidR="00DD1050" w:rsidRPr="00DD1050" w:rsidRDefault="00DD105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Please make it in bold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777B1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1282E" w16cex:dateUtc="2021-06-01T1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777B1D7" w16cid:durableId="246128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302EE"/>
    <w:multiLevelType w:val="multilevel"/>
    <w:tmpl w:val="303A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5D2D1B"/>
    <w:multiLevelType w:val="multilevel"/>
    <w:tmpl w:val="1B60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170A98"/>
    <w:multiLevelType w:val="multilevel"/>
    <w:tmpl w:val="54DA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50"/>
    <w:rsid w:val="00034C1D"/>
    <w:rsid w:val="00073760"/>
    <w:rsid w:val="000776FE"/>
    <w:rsid w:val="000A3BBF"/>
    <w:rsid w:val="00122714"/>
    <w:rsid w:val="00172E35"/>
    <w:rsid w:val="001B370B"/>
    <w:rsid w:val="00226E49"/>
    <w:rsid w:val="003F01D4"/>
    <w:rsid w:val="00464236"/>
    <w:rsid w:val="004A0C56"/>
    <w:rsid w:val="004A2091"/>
    <w:rsid w:val="004F7453"/>
    <w:rsid w:val="00571680"/>
    <w:rsid w:val="005B19E8"/>
    <w:rsid w:val="005B4445"/>
    <w:rsid w:val="00603B01"/>
    <w:rsid w:val="00633B0C"/>
    <w:rsid w:val="006368C5"/>
    <w:rsid w:val="00662626"/>
    <w:rsid w:val="00697EF3"/>
    <w:rsid w:val="006B39E2"/>
    <w:rsid w:val="006B4598"/>
    <w:rsid w:val="00733E33"/>
    <w:rsid w:val="00753BCF"/>
    <w:rsid w:val="00754EED"/>
    <w:rsid w:val="007B22B1"/>
    <w:rsid w:val="007B514E"/>
    <w:rsid w:val="007C4263"/>
    <w:rsid w:val="007F115A"/>
    <w:rsid w:val="008745C3"/>
    <w:rsid w:val="00877FF7"/>
    <w:rsid w:val="00884460"/>
    <w:rsid w:val="008C35C5"/>
    <w:rsid w:val="008E79AD"/>
    <w:rsid w:val="009116A3"/>
    <w:rsid w:val="009A4211"/>
    <w:rsid w:val="009B6A33"/>
    <w:rsid w:val="009E39CC"/>
    <w:rsid w:val="009F14FB"/>
    <w:rsid w:val="00A4169B"/>
    <w:rsid w:val="00AB7A1D"/>
    <w:rsid w:val="00BB6DED"/>
    <w:rsid w:val="00BF19B5"/>
    <w:rsid w:val="00C61506"/>
    <w:rsid w:val="00C64D79"/>
    <w:rsid w:val="00CD6F81"/>
    <w:rsid w:val="00CE75C0"/>
    <w:rsid w:val="00D367A2"/>
    <w:rsid w:val="00D95E9B"/>
    <w:rsid w:val="00DB4B22"/>
    <w:rsid w:val="00DD1050"/>
    <w:rsid w:val="00E219D8"/>
    <w:rsid w:val="00E27735"/>
    <w:rsid w:val="00E55CD4"/>
    <w:rsid w:val="00E9792C"/>
    <w:rsid w:val="00F30A51"/>
    <w:rsid w:val="00F61FD4"/>
    <w:rsid w:val="00F87F8B"/>
    <w:rsid w:val="00FA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95FA"/>
  <w15:chartTrackingRefBased/>
  <w15:docId w15:val="{4821C451-57B4-F84E-A512-DB813113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105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105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0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10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10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D10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105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D10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0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0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05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776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ong.lee@uq.edu.au" TargetMode="External"/><Relationship Id="rId18" Type="http://schemas.openxmlformats.org/officeDocument/2006/relationships/hyperlink" Target="mailto:j.zeng@imb.uq.edu.au" TargetMode="External"/><Relationship Id="rId26" Type="http://schemas.openxmlformats.org/officeDocument/2006/relationships/hyperlink" Target="http://www.ncbi.nlm.nih.gov/pubmed/21552263" TargetMode="External"/><Relationship Id="rId21" Type="http://schemas.openxmlformats.org/officeDocument/2006/relationships/hyperlink" Target="mailto:rmaier@broadinstitute.org" TargetMode="External"/><Relationship Id="rId34" Type="http://schemas.openxmlformats.org/officeDocument/2006/relationships/hyperlink" Target="https://pubmed.ncbi.nlm.nih.gov/31768069/" TargetMode="External"/><Relationship Id="rId7" Type="http://schemas.microsoft.com/office/2016/09/relationships/commentsIds" Target="commentsIds.xml"/><Relationship Id="rId12" Type="http://schemas.openxmlformats.org/officeDocument/2006/relationships/hyperlink" Target="mailto:Mike.Goddard@dpi.vic.gov.au" TargetMode="External"/><Relationship Id="rId17" Type="http://schemas.openxmlformats.org/officeDocument/2006/relationships/hyperlink" Target="http://172.16.13.142/software/gcta/fanghailing@westlake.edu.cn" TargetMode="External"/><Relationship Id="rId25" Type="http://schemas.openxmlformats.org/officeDocument/2006/relationships/hyperlink" Target="http://www.ncbi.nlm.nih.gov/pubmed?term=Estimating%20Missing%20Heritability%20for%20Disease%20from%20Genome-wide%20Association%20Studies" TargetMode="External"/><Relationship Id="rId33" Type="http://schemas.openxmlformats.org/officeDocument/2006/relationships/hyperlink" Target="https://www.ncbi.nlm.nih.gov/pubmed/?term=29335400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16.13.142/software/gcta/longda.jiang@ue.edu.au" TargetMode="External"/><Relationship Id="rId20" Type="http://schemas.openxmlformats.org/officeDocument/2006/relationships/hyperlink" Target="http://172.16.13.142/software/gcta/a.xue@imb.uq.edu.au" TargetMode="External"/><Relationship Id="rId29" Type="http://schemas.openxmlformats.org/officeDocument/2006/relationships/hyperlink" Target="http://www.ncbi.nlm.nih.gov/pubmed/24473328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mailto:peter.visscher@uq.edu.au" TargetMode="External"/><Relationship Id="rId24" Type="http://schemas.openxmlformats.org/officeDocument/2006/relationships/hyperlink" Target="http://www.ncbi.nlm.nih.gov/pubmed/20562875" TargetMode="External"/><Relationship Id="rId32" Type="http://schemas.openxmlformats.org/officeDocument/2006/relationships/hyperlink" Target="https://www.nature.com/articles/srep32894" TargetMode="External"/><Relationship Id="rId37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hyperlink" Target="mailto:z.zhu1@uq.edu.au" TargetMode="External"/><Relationship Id="rId23" Type="http://schemas.openxmlformats.org/officeDocument/2006/relationships/hyperlink" Target="http://www.ncbi.nlm.nih.gov/pubmed/21167468" TargetMode="External"/><Relationship Id="rId28" Type="http://schemas.openxmlformats.org/officeDocument/2006/relationships/hyperlink" Target="http://www.ncbi.nlm.nih.gov/pubmed/22843982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cholar.google.com.au/citations?user=aLuqQs8AAAAJ&amp;hl=en" TargetMode="External"/><Relationship Id="rId19" Type="http://schemas.openxmlformats.org/officeDocument/2006/relationships/hyperlink" Target="mailto:andrew.bakshi@gmail.com" TargetMode="External"/><Relationship Id="rId31" Type="http://schemas.openxmlformats.org/officeDocument/2006/relationships/hyperlink" Target="http://www.nature.com/ejhg/journal/v19/n7/full/ejhg201139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16.13.142/software/gcta/index.html" TargetMode="External"/><Relationship Id="rId14" Type="http://schemas.openxmlformats.org/officeDocument/2006/relationships/hyperlink" Target="mailto:zhili.zheng@outlook.com" TargetMode="External"/><Relationship Id="rId22" Type="http://schemas.openxmlformats.org/officeDocument/2006/relationships/hyperlink" Target="http://scholar.google.com.au/citations?user=aLuqQs8AAAAJ&amp;hl=en" TargetMode="External"/><Relationship Id="rId27" Type="http://schemas.openxmlformats.org/officeDocument/2006/relationships/hyperlink" Target="http://www.ncbi.nlm.nih.gov/pubmed/22426310" TargetMode="External"/><Relationship Id="rId30" Type="http://schemas.openxmlformats.org/officeDocument/2006/relationships/hyperlink" Target="http://www.nature.com/ng/journal/vaop/ncurrent/full/ng.3390.html" TargetMode="External"/><Relationship Id="rId35" Type="http://schemas.openxmlformats.org/officeDocument/2006/relationships/hyperlink" Target="https://doi.org/10.21203/rs.3.rs-128758/v1" TargetMode="External"/><Relationship Id="rId8" Type="http://schemas.microsoft.com/office/2018/08/relationships/commentsExtensible" Target="commentsExtensible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1239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Yang</dc:creator>
  <cp:keywords/>
  <dc:description/>
  <cp:lastModifiedBy>Jian Yang</cp:lastModifiedBy>
  <cp:revision>2</cp:revision>
  <dcterms:created xsi:type="dcterms:W3CDTF">2021-06-01T13:39:00Z</dcterms:created>
  <dcterms:modified xsi:type="dcterms:W3CDTF">2021-06-01T13:57:00Z</dcterms:modified>
</cp:coreProperties>
</file>