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2504E" w14:textId="77777777" w:rsidR="00D0070B" w:rsidRPr="00D0070B" w:rsidRDefault="00D0070B" w:rsidP="00D0070B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D0070B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ACAT-V</w:t>
      </w:r>
    </w:p>
    <w:p w14:paraId="485F9574" w14:textId="77777777" w:rsidR="00D0070B" w:rsidRPr="00D0070B" w:rsidRDefault="00D0070B" w:rsidP="00D0070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0070B">
        <w:rPr>
          <w:rFonts w:ascii="Helvetica Neue" w:eastAsia="Times New Roman" w:hAnsi="Helvetica Neue" w:cs="Times New Roman"/>
          <w:b/>
          <w:bCs/>
          <w:color w:val="333333"/>
        </w:rPr>
        <w:t>ACAT-V: a fast gene- or set-based association test based on Cauchy distribution</w:t>
      </w:r>
    </w:p>
    <w:p w14:paraId="15F56A2B" w14:textId="654B8108" w:rsidR="00D0070B" w:rsidRPr="00D0070B" w:rsidRDefault="00D0070B" w:rsidP="00D0070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del w:id="0" w:author="Jian Yang" w:date="2021-05-27T10:54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 xml:space="preserve">This method, </w:delText>
        </w:r>
      </w:del>
      <w:r w:rsidRPr="00D0070B">
        <w:rPr>
          <w:rFonts w:ascii="Helvetica Neue" w:eastAsia="Times New Roman" w:hAnsi="Helvetica Neue" w:cs="Times New Roman"/>
          <w:color w:val="333333"/>
        </w:rPr>
        <w:t>Aggregated Cauchy Association Test based on Variant-level p-values (ACAT-V)</w:t>
      </w:r>
      <w:del w:id="1" w:author="Jian Yang" w:date="2021-05-27T10:54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>, was originally proposed by </w:delText>
        </w:r>
        <w:r w:rsidRPr="00D0070B" w:rsidDel="00D0070B">
          <w:rPr>
            <w:rFonts w:ascii="Helvetica Neue" w:eastAsia="Times New Roman" w:hAnsi="Helvetica Neue" w:cs="Times New Roman"/>
            <w:color w:val="333333"/>
          </w:rPr>
          <w:fldChar w:fldCharType="begin"/>
        </w:r>
        <w:r w:rsidRPr="00D0070B" w:rsidDel="00D0070B">
          <w:rPr>
            <w:rFonts w:ascii="Helvetica Neue" w:eastAsia="Times New Roman" w:hAnsi="Helvetica Neue" w:cs="Times New Roman"/>
            <w:color w:val="333333"/>
          </w:rPr>
          <w:delInstrText xml:space="preserve"> HYPERLINK "https://www.sciencedirect.com/science/article/pii/S0002929719300023" </w:delInstrText>
        </w:r>
        <w:r w:rsidRPr="00D0070B" w:rsidDel="00D0070B">
          <w:rPr>
            <w:rFonts w:ascii="Helvetica Neue" w:eastAsia="Times New Roman" w:hAnsi="Helvetica Neue" w:cs="Times New Roman"/>
            <w:color w:val="333333"/>
          </w:rPr>
          <w:fldChar w:fldCharType="separate"/>
        </w:r>
        <w:r w:rsidRPr="00D0070B" w:rsidDel="00D0070B">
          <w:rPr>
            <w:rFonts w:ascii="Helvetica Neue" w:eastAsia="Times New Roman" w:hAnsi="Helvetica Neue" w:cs="Times New Roman"/>
            <w:color w:val="0088CC"/>
          </w:rPr>
          <w:delText>Liu et al, 2019</w:delText>
        </w:r>
        <w:r w:rsidRPr="00D0070B" w:rsidDel="00D0070B">
          <w:rPr>
            <w:rFonts w:ascii="Helvetica Neue" w:eastAsia="Times New Roman" w:hAnsi="Helvetica Neue" w:cs="Times New Roman"/>
            <w:color w:val="333333"/>
          </w:rPr>
          <w:fldChar w:fldCharType="end"/>
        </w:r>
        <w:r w:rsidRPr="00D0070B" w:rsidDel="00D0070B">
          <w:rPr>
            <w:rFonts w:ascii="Helvetica Neue" w:eastAsia="Times New Roman" w:hAnsi="Helvetica Neue" w:cs="Times New Roman"/>
            <w:color w:val="333333"/>
          </w:rPr>
          <w:delText>.</w:delText>
        </w:r>
      </w:del>
      <w:r w:rsidRPr="00D0070B">
        <w:rPr>
          <w:rFonts w:ascii="Helvetica Neue" w:eastAsia="Times New Roman" w:hAnsi="Helvetica Neue" w:cs="Times New Roman"/>
          <w:color w:val="333333"/>
        </w:rPr>
        <w:t xml:space="preserve"> </w:t>
      </w:r>
      <w:del w:id="2" w:author="Jian Yang" w:date="2021-05-27T10:54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 xml:space="preserve">It </w:delText>
        </w:r>
      </w:del>
      <w:r w:rsidRPr="00D0070B">
        <w:rPr>
          <w:rFonts w:ascii="Helvetica Neue" w:eastAsia="Times New Roman" w:hAnsi="Helvetica Neue" w:cs="Times New Roman"/>
          <w:color w:val="333333"/>
        </w:rPr>
        <w:t>is a general</w:t>
      </w:r>
      <w:del w:id="3" w:author="Jian Yang" w:date="2021-05-27T10:54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>, powerful, robust,</w:delText>
        </w:r>
      </w:del>
      <w:r w:rsidRPr="00D0070B">
        <w:rPr>
          <w:rFonts w:ascii="Helvetica Neue" w:eastAsia="Times New Roman" w:hAnsi="Helvetica Neue" w:cs="Times New Roman"/>
          <w:color w:val="333333"/>
        </w:rPr>
        <w:t xml:space="preserve"> and computationally efficient p-value combination test</w:t>
      </w:r>
      <w:del w:id="4" w:author="Jian Yang" w:date="2021-05-27T10:55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 xml:space="preserve"> for rare variants</w:delText>
        </w:r>
      </w:del>
      <w:r w:rsidRPr="00D0070B">
        <w:rPr>
          <w:rFonts w:ascii="Helvetica Neue" w:eastAsia="Times New Roman" w:hAnsi="Helvetica Neue" w:cs="Times New Roman"/>
          <w:color w:val="333333"/>
        </w:rPr>
        <w:t>.</w:t>
      </w:r>
      <w:ins w:id="5" w:author="Jian Yang" w:date="2021-05-27T10:55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It </w:t>
        </w:r>
        <w:r w:rsidRPr="00D0070B">
          <w:rPr>
            <w:rFonts w:ascii="Helvetica Neue" w:eastAsia="Times New Roman" w:hAnsi="Helvetica Neue" w:cs="Times New Roman"/>
            <w:color w:val="333333"/>
          </w:rPr>
          <w:t>was originally proposed by </w:t>
        </w:r>
        <w:r w:rsidRPr="00D0070B">
          <w:rPr>
            <w:rFonts w:ascii="Helvetica Neue" w:eastAsia="Times New Roman" w:hAnsi="Helvetica Neue" w:cs="Times New Roman"/>
            <w:color w:val="333333"/>
          </w:rPr>
          <w:fldChar w:fldCharType="begin"/>
        </w:r>
        <w:r w:rsidRPr="00D0070B">
          <w:rPr>
            <w:rFonts w:ascii="Helvetica Neue" w:eastAsia="Times New Roman" w:hAnsi="Helvetica Neue" w:cs="Times New Roman"/>
            <w:color w:val="333333"/>
          </w:rPr>
          <w:instrText xml:space="preserve"> HYPERLINK "https://www.sciencedirect.com/science/article/pii/S0002929719300023" </w:instrText>
        </w:r>
        <w:r w:rsidRPr="00D0070B">
          <w:rPr>
            <w:rFonts w:ascii="Helvetica Neue" w:eastAsia="Times New Roman" w:hAnsi="Helvetica Neue" w:cs="Times New Roman"/>
            <w:color w:val="333333"/>
          </w:rPr>
          <w:fldChar w:fldCharType="separate"/>
        </w:r>
        <w:r w:rsidRPr="00D0070B">
          <w:rPr>
            <w:rFonts w:ascii="Helvetica Neue" w:eastAsia="Times New Roman" w:hAnsi="Helvetica Neue" w:cs="Times New Roman"/>
            <w:color w:val="0088CC"/>
          </w:rPr>
          <w:t>Liu et al, 2019</w:t>
        </w:r>
        <w:r w:rsidRPr="00D0070B">
          <w:rPr>
            <w:rFonts w:ascii="Helvetica Neue" w:eastAsia="Times New Roman" w:hAnsi="Helvetica Neue" w:cs="Times New Roman"/>
            <w:color w:val="333333"/>
          </w:rPr>
          <w:fldChar w:fldCharType="end"/>
        </w:r>
        <w:r w:rsidRPr="00D0070B">
          <w:rPr>
            <w:rFonts w:ascii="Helvetica Neue" w:eastAsia="Times New Roman" w:hAnsi="Helvetica Neue" w:cs="Times New Roman"/>
            <w:color w:val="333333"/>
          </w:rPr>
          <w:t xml:space="preserve">. </w:t>
        </w:r>
      </w:ins>
      <w:del w:id="6" w:author="Jian Yang" w:date="2021-05-27T10:55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 xml:space="preserve"> </w:delText>
        </w:r>
      </w:del>
      <w:r w:rsidRPr="00D0070B">
        <w:rPr>
          <w:rFonts w:ascii="Helvetica Neue" w:eastAsia="Times New Roman" w:hAnsi="Helvetica Neue" w:cs="Times New Roman"/>
          <w:color w:val="333333"/>
        </w:rPr>
        <w:t>Only summary statistics are required for the test. We have implemented ACAT-V by efficient C and C++ code and made it compatible with the output from </w:t>
      </w:r>
      <w:r w:rsidRPr="00D0070B">
        <w:rPr>
          <w:rFonts w:ascii="Helvetica Neue" w:eastAsia="Times New Roman" w:hAnsi="Helvetica Neue" w:cs="Times New Roman"/>
          <w:color w:val="333333"/>
        </w:rPr>
        <w:fldChar w:fldCharType="begin"/>
      </w:r>
      <w:r w:rsidRPr="00D0070B">
        <w:rPr>
          <w:rFonts w:ascii="Helvetica Neue" w:eastAsia="Times New Roman" w:hAnsi="Helvetica Neue" w:cs="Times New Roman"/>
          <w:color w:val="333333"/>
        </w:rPr>
        <w:instrText xml:space="preserve"> HYPERLINK "http://172.16.13.142/software/gcta/index.html" \l "fastGWA-GLMM" </w:instrText>
      </w:r>
      <w:r w:rsidRPr="00D0070B">
        <w:rPr>
          <w:rFonts w:ascii="Helvetica Neue" w:eastAsia="Times New Roman" w:hAnsi="Helvetica Neue" w:cs="Times New Roman"/>
          <w:color w:val="333333"/>
        </w:rPr>
        <w:fldChar w:fldCharType="separate"/>
      </w:r>
      <w:r w:rsidRPr="00D0070B">
        <w:rPr>
          <w:rFonts w:ascii="Helvetica Neue" w:eastAsia="Times New Roman" w:hAnsi="Helvetica Neue" w:cs="Times New Roman"/>
          <w:color w:val="0088CC"/>
        </w:rPr>
        <w:t>fastGWA-GLMM</w:t>
      </w:r>
      <w:r w:rsidRPr="00D0070B">
        <w:rPr>
          <w:rFonts w:ascii="Helvetica Neue" w:eastAsia="Times New Roman" w:hAnsi="Helvetica Neue" w:cs="Times New Roman"/>
          <w:color w:val="333333"/>
        </w:rPr>
        <w:fldChar w:fldCharType="end"/>
      </w:r>
      <w:r w:rsidRPr="00D0070B">
        <w:rPr>
          <w:rFonts w:ascii="Helvetica Neue" w:eastAsia="Times New Roman" w:hAnsi="Helvetica Neue" w:cs="Times New Roman"/>
          <w:color w:val="333333"/>
        </w:rPr>
        <w:t>. The test is very efficient. For example, to</w:t>
      </w:r>
      <w:ins w:id="7" w:author="Jian Yang" w:date="2021-05-27T10:55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run a genome-wide analysis</w:t>
        </w:r>
      </w:ins>
      <w:r w:rsidRPr="00D0070B">
        <w:rPr>
          <w:rFonts w:ascii="Helvetica Neue" w:eastAsia="Times New Roman" w:hAnsi="Helvetica Neue" w:cs="Times New Roman"/>
          <w:color w:val="333333"/>
        </w:rPr>
        <w:t xml:space="preserve"> </w:t>
      </w:r>
      <w:del w:id="8" w:author="Jian Yang" w:date="2021-05-27T10:55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 xml:space="preserve">test </w:delText>
        </w:r>
      </w:del>
      <w:r w:rsidRPr="00D0070B">
        <w:rPr>
          <w:rFonts w:ascii="Helvetica Neue" w:eastAsia="Times New Roman" w:hAnsi="Helvetica Neue" w:cs="Times New Roman"/>
          <w:color w:val="333333"/>
        </w:rPr>
        <w:t xml:space="preserve">through 26,292 genes, the average runtime </w:t>
      </w:r>
      <w:del w:id="9" w:author="Jian Yang" w:date="2021-05-27T10:55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 xml:space="preserve">for one trait </w:delText>
        </w:r>
      </w:del>
      <w:r w:rsidRPr="00D0070B">
        <w:rPr>
          <w:rFonts w:ascii="Helvetica Neue" w:eastAsia="Times New Roman" w:hAnsi="Helvetica Neue" w:cs="Times New Roman"/>
          <w:color w:val="333333"/>
        </w:rPr>
        <w:t>(#SNPs = ~12 million) is around 30 seconds</w:t>
      </w:r>
      <w:ins w:id="10" w:author="Jian Yang" w:date="2021-05-27T10:55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</w:t>
        </w:r>
        <w:r w:rsidRPr="00D0070B">
          <w:rPr>
            <w:rFonts w:ascii="Helvetica Neue" w:eastAsia="Times New Roman" w:hAnsi="Helvetica Neue" w:cs="Times New Roman"/>
            <w:color w:val="333333"/>
          </w:rPr>
          <w:t>for one trait</w:t>
        </w:r>
      </w:ins>
      <w:r w:rsidRPr="00D0070B">
        <w:rPr>
          <w:rFonts w:ascii="Helvetica Neue" w:eastAsia="Times New Roman" w:hAnsi="Helvetica Neue" w:cs="Times New Roman"/>
          <w:color w:val="333333"/>
        </w:rPr>
        <w:t>. Credits: </w:t>
      </w:r>
      <w:r w:rsidRPr="00D0070B">
        <w:rPr>
          <w:rFonts w:ascii="Helvetica Neue" w:eastAsia="Times New Roman" w:hAnsi="Helvetica Neue" w:cs="Times New Roman"/>
          <w:color w:val="333333"/>
        </w:rPr>
        <w:fldChar w:fldCharType="begin"/>
      </w:r>
      <w:r w:rsidRPr="00D0070B">
        <w:rPr>
          <w:rFonts w:ascii="Helvetica Neue" w:eastAsia="Times New Roman" w:hAnsi="Helvetica Neue" w:cs="Times New Roman"/>
          <w:color w:val="333333"/>
        </w:rPr>
        <w:instrText xml:space="preserve"> HYPERLINK "mailto:longda.jiang@uq.edu.au" </w:instrText>
      </w:r>
      <w:r w:rsidRPr="00D0070B">
        <w:rPr>
          <w:rFonts w:ascii="Helvetica Neue" w:eastAsia="Times New Roman" w:hAnsi="Helvetica Neue" w:cs="Times New Roman"/>
          <w:color w:val="333333"/>
        </w:rPr>
        <w:fldChar w:fldCharType="separate"/>
      </w:r>
      <w:r w:rsidRPr="00D0070B">
        <w:rPr>
          <w:rFonts w:ascii="Helvetica Neue" w:eastAsia="Times New Roman" w:hAnsi="Helvetica Neue" w:cs="Times New Roman"/>
          <w:color w:val="0088CC"/>
        </w:rPr>
        <w:t>Longda Jiang</w:t>
      </w:r>
      <w:r w:rsidRPr="00D0070B">
        <w:rPr>
          <w:rFonts w:ascii="Helvetica Neue" w:eastAsia="Times New Roman" w:hAnsi="Helvetica Neue" w:cs="Times New Roman"/>
          <w:color w:val="333333"/>
        </w:rPr>
        <w:fldChar w:fldCharType="end"/>
      </w:r>
      <w:r w:rsidRPr="00D0070B">
        <w:rPr>
          <w:rFonts w:ascii="Helvetica Neue" w:eastAsia="Times New Roman" w:hAnsi="Helvetica Neue" w:cs="Times New Roman"/>
          <w:color w:val="333333"/>
        </w:rPr>
        <w:t>, </w:t>
      </w:r>
      <w:r w:rsidRPr="00D0070B">
        <w:rPr>
          <w:rFonts w:ascii="Helvetica Neue" w:eastAsia="Times New Roman" w:hAnsi="Helvetica Neue" w:cs="Times New Roman"/>
          <w:color w:val="333333"/>
        </w:rPr>
        <w:fldChar w:fldCharType="begin"/>
      </w:r>
      <w:r w:rsidRPr="00D0070B">
        <w:rPr>
          <w:rFonts w:ascii="Helvetica Neue" w:eastAsia="Times New Roman" w:hAnsi="Helvetica Neue" w:cs="Times New Roman"/>
          <w:color w:val="333333"/>
        </w:rPr>
        <w:instrText xml:space="preserve"> HYPERLINK "mailto:fanghailing@westlake.edu.cn" </w:instrText>
      </w:r>
      <w:r w:rsidRPr="00D0070B">
        <w:rPr>
          <w:rFonts w:ascii="Helvetica Neue" w:eastAsia="Times New Roman" w:hAnsi="Helvetica Neue" w:cs="Times New Roman"/>
          <w:color w:val="333333"/>
        </w:rPr>
        <w:fldChar w:fldCharType="separate"/>
      </w:r>
      <w:r w:rsidRPr="00D0070B">
        <w:rPr>
          <w:rFonts w:ascii="Helvetica Neue" w:eastAsia="Times New Roman" w:hAnsi="Helvetica Neue" w:cs="Times New Roman"/>
          <w:color w:val="0088CC"/>
        </w:rPr>
        <w:t>Hailing Fang</w:t>
      </w:r>
      <w:r w:rsidRPr="00D0070B">
        <w:rPr>
          <w:rFonts w:ascii="Helvetica Neue" w:eastAsia="Times New Roman" w:hAnsi="Helvetica Neue" w:cs="Times New Roman"/>
          <w:color w:val="333333"/>
        </w:rPr>
        <w:fldChar w:fldCharType="end"/>
      </w:r>
      <w:r w:rsidRPr="00D0070B">
        <w:rPr>
          <w:rFonts w:ascii="Helvetica Neue" w:eastAsia="Times New Roman" w:hAnsi="Helvetica Neue" w:cs="Times New Roman"/>
          <w:color w:val="333333"/>
        </w:rPr>
        <w:t> and </w:t>
      </w:r>
      <w:commentRangeStart w:id="11"/>
      <w:r w:rsidRPr="00D0070B">
        <w:rPr>
          <w:rFonts w:ascii="Helvetica Neue" w:eastAsia="Times New Roman" w:hAnsi="Helvetica Neue" w:cs="Times New Roman"/>
          <w:color w:val="333333"/>
        </w:rPr>
        <w:fldChar w:fldCharType="begin"/>
      </w:r>
      <w:r w:rsidRPr="00D0070B">
        <w:rPr>
          <w:rFonts w:ascii="Helvetica Neue" w:eastAsia="Times New Roman" w:hAnsi="Helvetica Neue" w:cs="Times New Roman"/>
          <w:color w:val="333333"/>
        </w:rPr>
        <w:instrText xml:space="preserve"> HYPERLINK "http://researchers.uq.edu.au/researcher/2713" </w:instrText>
      </w:r>
      <w:r w:rsidRPr="00D0070B">
        <w:rPr>
          <w:rFonts w:ascii="Helvetica Neue" w:eastAsia="Times New Roman" w:hAnsi="Helvetica Neue" w:cs="Times New Roman"/>
          <w:color w:val="333333"/>
        </w:rPr>
        <w:fldChar w:fldCharType="separate"/>
      </w:r>
      <w:r w:rsidRPr="00D0070B">
        <w:rPr>
          <w:rFonts w:ascii="Helvetica Neue" w:eastAsia="Times New Roman" w:hAnsi="Helvetica Neue" w:cs="Times New Roman"/>
          <w:color w:val="0088CC"/>
        </w:rPr>
        <w:t>Jian Yang</w:t>
      </w:r>
      <w:r w:rsidRPr="00D0070B">
        <w:rPr>
          <w:rFonts w:ascii="Helvetica Neue" w:eastAsia="Times New Roman" w:hAnsi="Helvetica Neue" w:cs="Times New Roman"/>
          <w:color w:val="333333"/>
        </w:rPr>
        <w:fldChar w:fldCharType="end"/>
      </w:r>
      <w:commentRangeEnd w:id="11"/>
      <w:r>
        <w:rPr>
          <w:rStyle w:val="CommentReference"/>
        </w:rPr>
        <w:commentReference w:id="11"/>
      </w:r>
      <w:r w:rsidRPr="00D0070B">
        <w:rPr>
          <w:rFonts w:ascii="Helvetica Neue" w:eastAsia="Times New Roman" w:hAnsi="Helvetica Neue" w:cs="Times New Roman"/>
          <w:color w:val="333333"/>
        </w:rPr>
        <w:t>.</w:t>
      </w:r>
    </w:p>
    <w:p w14:paraId="02F6C419" w14:textId="77777777" w:rsidR="00D0070B" w:rsidRPr="00D0070B" w:rsidRDefault="00D0070B" w:rsidP="00D0070B">
      <w:pPr>
        <w:shd w:val="clear" w:color="auto" w:fill="FFFFFF"/>
        <w:spacing w:line="270" w:lineRule="atLeast"/>
        <w:outlineLvl w:val="3"/>
        <w:rPr>
          <w:rFonts w:ascii="Helvetica Neue" w:eastAsia="Times New Roman" w:hAnsi="Helvetica Neue" w:cs="Times New Roman"/>
          <w:b/>
          <w:bCs/>
          <w:color w:val="333333"/>
        </w:rPr>
      </w:pPr>
      <w:r w:rsidRPr="00D0070B">
        <w:rPr>
          <w:rFonts w:ascii="Helvetica Neue" w:eastAsia="Times New Roman" w:hAnsi="Helvetica Neue" w:cs="Times New Roman"/>
          <w:b/>
          <w:bCs/>
          <w:color w:val="333333"/>
        </w:rPr>
        <w:t>References</w:t>
      </w:r>
    </w:p>
    <w:p w14:paraId="4FCDA9B4" w14:textId="77777777" w:rsidR="00D0070B" w:rsidRPr="00D0070B" w:rsidRDefault="00D0070B" w:rsidP="00D0070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0070B">
        <w:rPr>
          <w:rFonts w:ascii="Helvetica Neue" w:eastAsia="Times New Roman" w:hAnsi="Helvetica Neue" w:cs="Times New Roman"/>
          <w:color w:val="333333"/>
        </w:rPr>
        <w:t>Liu, Y., Chen, S., Li, Z., Morrison, A. C., Boerwinkle, E., &amp; Lin, X. (2019). ACAT: A fast and powerful p value combination method for rare-variant analysis in sequencing studies. The American Journal of Human Genetics, 104(3), 410-421.</w:t>
      </w:r>
    </w:p>
    <w:p w14:paraId="1FF44832" w14:textId="77777777" w:rsidR="00D0070B" w:rsidRPr="00D0070B" w:rsidRDefault="00D0070B" w:rsidP="00D0070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0070B">
        <w:rPr>
          <w:rFonts w:ascii="Helvetica Neue" w:eastAsia="Times New Roman" w:hAnsi="Helvetica Neue" w:cs="Times New Roman"/>
          <w:color w:val="333333"/>
        </w:rPr>
        <w:t>Jiang L., Zheng Z., Yang J. (2021). FastGWA-GLMM: a generalized linear mixed model association tool for biobank-scale data, 12 February 2021, PREPRINT (Version 1) available at Research Square </w:t>
      </w:r>
      <w:r w:rsidRPr="00D0070B">
        <w:rPr>
          <w:rFonts w:ascii="Helvetica Neue" w:eastAsia="Times New Roman" w:hAnsi="Helvetica Neue" w:cs="Times New Roman"/>
          <w:color w:val="333333"/>
        </w:rPr>
        <w:fldChar w:fldCharType="begin"/>
      </w:r>
      <w:r w:rsidRPr="00D0070B">
        <w:rPr>
          <w:rFonts w:ascii="Helvetica Neue" w:eastAsia="Times New Roman" w:hAnsi="Helvetica Neue" w:cs="Times New Roman"/>
          <w:color w:val="333333"/>
        </w:rPr>
        <w:instrText xml:space="preserve"> HYPERLINK "https://europepmc.org/article/PPR/PPR283012" </w:instrText>
      </w:r>
      <w:r w:rsidRPr="00D0070B">
        <w:rPr>
          <w:rFonts w:ascii="Helvetica Neue" w:eastAsia="Times New Roman" w:hAnsi="Helvetica Neue" w:cs="Times New Roman"/>
          <w:color w:val="333333"/>
        </w:rPr>
        <w:fldChar w:fldCharType="separate"/>
      </w:r>
      <w:r w:rsidRPr="00D0070B">
        <w:rPr>
          <w:rFonts w:ascii="Helvetica Neue" w:eastAsia="Times New Roman" w:hAnsi="Helvetica Neue" w:cs="Times New Roman"/>
          <w:color w:val="0088CC"/>
        </w:rPr>
        <w:t>https://doi.org/10.21203/rs.3.rs-128758/v1</w:t>
      </w:r>
      <w:r w:rsidRPr="00D0070B">
        <w:rPr>
          <w:rFonts w:ascii="Helvetica Neue" w:eastAsia="Times New Roman" w:hAnsi="Helvetica Neue" w:cs="Times New Roman"/>
          <w:color w:val="333333"/>
        </w:rPr>
        <w:fldChar w:fldCharType="end"/>
      </w:r>
    </w:p>
    <w:p w14:paraId="79825C8F" w14:textId="7751D475" w:rsidR="00D0070B" w:rsidRPr="00D0070B" w:rsidRDefault="00D0070B" w:rsidP="00D0070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0070B">
        <w:rPr>
          <w:rFonts w:ascii="Helvetica Neue" w:eastAsia="Times New Roman" w:hAnsi="Helvetica Neue" w:cs="Times New Roman"/>
          <w:color w:val="A52A2A"/>
        </w:rPr>
        <w:t>--acat</w:t>
      </w:r>
      <w:r w:rsidRPr="00D0070B">
        <w:rPr>
          <w:rFonts w:ascii="Helvetica Neue" w:eastAsia="Times New Roman" w:hAnsi="Helvetica Neue" w:cs="Times New Roman"/>
          <w:color w:val="333333"/>
        </w:rPr>
        <w:br/>
      </w:r>
      <w:ins w:id="12" w:author="Jian Yang" w:date="2021-05-27T10:57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To </w:t>
        </w:r>
      </w:ins>
      <w:del w:id="13" w:author="Jian Yang" w:date="2021-05-27T10:57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>P</w:delText>
        </w:r>
      </w:del>
      <w:ins w:id="14" w:author="Jian Yang" w:date="2021-05-27T10:57:00Z">
        <w:r>
          <w:rPr>
            <w:rFonts w:ascii="Helvetica Neue" w:eastAsia="Times New Roman" w:hAnsi="Helvetica Neue" w:cs="Times New Roman"/>
            <w:color w:val="333333"/>
            <w:lang w:val="en-US"/>
          </w:rPr>
          <w:t>p</w:t>
        </w:r>
      </w:ins>
      <w:r w:rsidRPr="00D0070B">
        <w:rPr>
          <w:rFonts w:ascii="Helvetica Neue" w:eastAsia="Times New Roman" w:hAnsi="Helvetica Neue" w:cs="Times New Roman"/>
          <w:color w:val="333333"/>
        </w:rPr>
        <w:t>erform ACAT-V test (based on GWAS results from fastGWA-GLMM).</w:t>
      </w:r>
    </w:p>
    <w:p w14:paraId="1925D535" w14:textId="02C1623B" w:rsidR="00D0070B" w:rsidRPr="00D0070B" w:rsidRDefault="00D0070B" w:rsidP="00D0070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0070B">
        <w:rPr>
          <w:rFonts w:ascii="Helvetica Neue" w:eastAsia="Times New Roman" w:hAnsi="Helvetica Neue" w:cs="Times New Roman"/>
          <w:color w:val="A52A2A"/>
        </w:rPr>
        <w:t>--gene-list</w:t>
      </w:r>
      <w:r w:rsidRPr="00D0070B">
        <w:rPr>
          <w:rFonts w:ascii="Helvetica Neue" w:eastAsia="Times New Roman" w:hAnsi="Helvetica Neue" w:cs="Times New Roman"/>
          <w:color w:val="333333"/>
        </w:rPr>
        <w:t> gene_list.txt</w:t>
      </w:r>
      <w:r w:rsidRPr="00D0070B">
        <w:rPr>
          <w:rFonts w:ascii="Helvetica Neue" w:eastAsia="Times New Roman" w:hAnsi="Helvetica Neue" w:cs="Times New Roman"/>
          <w:color w:val="333333"/>
        </w:rPr>
        <w:br/>
      </w:r>
      <w:ins w:id="15" w:author="Jian Yang" w:date="2021-05-27T10:57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To </w:t>
        </w:r>
        <w:proofErr w:type="spellStart"/>
        <w:r>
          <w:rPr>
            <w:rFonts w:ascii="Helvetica Neue" w:eastAsia="Times New Roman" w:hAnsi="Helvetica Neue" w:cs="Times New Roman"/>
            <w:color w:val="333333"/>
            <w:lang w:val="en-US"/>
          </w:rPr>
          <w:t>i</w:t>
        </w:r>
      </w:ins>
      <w:proofErr w:type="spellEnd"/>
      <w:del w:id="16" w:author="Jian Yang" w:date="2021-05-27T10:57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>I</w:delText>
        </w:r>
      </w:del>
      <w:r w:rsidRPr="00D0070B">
        <w:rPr>
          <w:rFonts w:ascii="Helvetica Neue" w:eastAsia="Times New Roman" w:hAnsi="Helvetica Neue" w:cs="Times New Roman"/>
          <w:color w:val="333333"/>
        </w:rPr>
        <w:t>nput</w:t>
      </w:r>
      <w:ins w:id="17" w:author="Jian Yang" w:date="2021-05-27T10:57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a</w:t>
        </w:r>
      </w:ins>
      <w:r w:rsidRPr="00D0070B">
        <w:rPr>
          <w:rFonts w:ascii="Helvetica Neue" w:eastAsia="Times New Roman" w:hAnsi="Helvetica Neue" w:cs="Times New Roman"/>
          <w:color w:val="333333"/>
        </w:rPr>
        <w:t xml:space="preserve"> gene list with gene start and end positions.</w:t>
      </w:r>
    </w:p>
    <w:p w14:paraId="5B712473" w14:textId="69D41BE2" w:rsidR="00D0070B" w:rsidRPr="00D0070B" w:rsidRDefault="00D0070B" w:rsidP="00D0070B">
      <w:pPr>
        <w:shd w:val="clear" w:color="auto" w:fill="FFFFFF"/>
        <w:spacing w:line="338" w:lineRule="atLeast"/>
        <w:rPr>
          <w:rFonts w:ascii="Helvetica Neue" w:eastAsia="Times New Roman" w:hAnsi="Helvetica Neue" w:cs="Times New Roman"/>
          <w:color w:val="333333"/>
        </w:rPr>
      </w:pPr>
      <w:r w:rsidRPr="00D0070B">
        <w:rPr>
          <w:rFonts w:ascii="Helvetica Neue" w:eastAsia="Times New Roman" w:hAnsi="Helvetica Neue" w:cs="Times New Roman"/>
          <w:color w:val="333333"/>
        </w:rPr>
        <w:t>Input file format</w:t>
      </w:r>
      <w:r w:rsidRPr="00D0070B">
        <w:rPr>
          <w:rFonts w:ascii="Helvetica Neue" w:eastAsia="Times New Roman" w:hAnsi="Helvetica Neue" w:cs="Times New Roman"/>
          <w:color w:val="333333"/>
        </w:rPr>
        <w:br/>
        <w:t xml:space="preserve">gene_list.txt (columns are gene ID, chromosome, </w:t>
      </w:r>
      <w:ins w:id="18" w:author="Jian Yang" w:date="2021-05-27T11:00:00Z">
        <w:r w:rsidRPr="00D0070B">
          <w:rPr>
            <w:rFonts w:ascii="Helvetica Neue" w:eastAsia="Times New Roman" w:hAnsi="Helvetica Neue" w:cs="Times New Roman"/>
            <w:color w:val="333333"/>
          </w:rPr>
          <w:t xml:space="preserve">left- and right-side </w:t>
        </w:r>
      </w:ins>
      <w:del w:id="19" w:author="Jian Yang" w:date="2021-05-27T11:00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 xml:space="preserve">left and right </w:delText>
        </w:r>
      </w:del>
      <w:r w:rsidRPr="00D0070B">
        <w:rPr>
          <w:rFonts w:ascii="Helvetica Neue" w:eastAsia="Times New Roman" w:hAnsi="Helvetica Neue" w:cs="Times New Roman"/>
          <w:color w:val="333333"/>
        </w:rPr>
        <w:t>boundary of the gene region)</w:t>
      </w:r>
    </w:p>
    <w:p w14:paraId="1E903396" w14:textId="77777777" w:rsidR="00D0070B" w:rsidRPr="00D0070B" w:rsidRDefault="00D0070B" w:rsidP="00D00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0070B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1     19774       19899       Gene1</w:t>
      </w:r>
    </w:p>
    <w:p w14:paraId="1D17B2DF" w14:textId="77777777" w:rsidR="00D0070B" w:rsidRPr="00D0070B" w:rsidRDefault="00D0070B" w:rsidP="00D00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0070B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1     34627       35558       Gene2</w:t>
      </w:r>
    </w:p>
    <w:p w14:paraId="3135E363" w14:textId="77777777" w:rsidR="00D0070B" w:rsidRPr="00D0070B" w:rsidRDefault="00D0070B" w:rsidP="00D00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D0070B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......</w:t>
      </w:r>
    </w:p>
    <w:p w14:paraId="7B6126A7" w14:textId="77777777" w:rsidR="00D0070B" w:rsidRPr="00D0070B" w:rsidRDefault="00D0070B" w:rsidP="00D0070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0070B">
        <w:rPr>
          <w:rFonts w:ascii="Helvetica Neue" w:eastAsia="Times New Roman" w:hAnsi="Helvetica Neue" w:cs="Times New Roman"/>
          <w:color w:val="333333"/>
        </w:rPr>
        <w:t>Please click the link below to download the gene list file (provided by </w:t>
      </w:r>
      <w:hyperlink r:id="rId8" w:anchor="genelist" w:history="1">
        <w:r w:rsidRPr="00D0070B">
          <w:rPr>
            <w:rFonts w:ascii="Helvetica Neue" w:eastAsia="Times New Roman" w:hAnsi="Helvetica Neue" w:cs="Times New Roman"/>
            <w:color w:val="0088CC"/>
          </w:rPr>
          <w:t>Plink1.9</w:t>
        </w:r>
      </w:hyperlink>
      <w:r w:rsidRPr="00D0070B">
        <w:rPr>
          <w:rFonts w:ascii="Helvetica Neue" w:eastAsia="Times New Roman" w:hAnsi="Helvetica Neue" w:cs="Times New Roman"/>
          <w:color w:val="333333"/>
        </w:rPr>
        <w:t>).</w:t>
      </w:r>
    </w:p>
    <w:p w14:paraId="5914BEC4" w14:textId="77777777" w:rsidR="00D0070B" w:rsidRPr="00D0070B" w:rsidRDefault="00D0070B" w:rsidP="00D0070B">
      <w:pPr>
        <w:shd w:val="clear" w:color="auto" w:fill="FFFFFF"/>
        <w:spacing w:line="338" w:lineRule="atLeast"/>
        <w:rPr>
          <w:rFonts w:ascii="Helvetica Neue" w:eastAsia="Times New Roman" w:hAnsi="Helvetica Neue" w:cs="Times New Roman"/>
          <w:color w:val="333333"/>
        </w:rPr>
      </w:pPr>
      <w:r w:rsidRPr="00D0070B">
        <w:rPr>
          <w:rFonts w:ascii="Helvetica Neue" w:eastAsia="Times New Roman" w:hAnsi="Helvetica Neue" w:cs="Times New Roman"/>
          <w:color w:val="333333"/>
        </w:rPr>
        <w:t>Gene list (hg19): </w:t>
      </w:r>
      <w:hyperlink r:id="rId9" w:history="1">
        <w:r w:rsidRPr="00D0070B">
          <w:rPr>
            <w:rFonts w:ascii="Helvetica Neue" w:eastAsia="Times New Roman" w:hAnsi="Helvetica Neue" w:cs="Times New Roman"/>
            <w:color w:val="0088CC"/>
          </w:rPr>
          <w:t>glist-hg19.txt</w:t>
        </w:r>
      </w:hyperlink>
    </w:p>
    <w:p w14:paraId="0BE746D7" w14:textId="640C41C8" w:rsidR="00D0070B" w:rsidRPr="00D0070B" w:rsidRDefault="00D0070B" w:rsidP="00D0070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0070B">
        <w:rPr>
          <w:rFonts w:ascii="Helvetica Neue" w:eastAsia="Times New Roman" w:hAnsi="Helvetica Neue" w:cs="Times New Roman"/>
          <w:color w:val="A52A2A"/>
        </w:rPr>
        <w:t>--snp-list</w:t>
      </w:r>
      <w:r w:rsidRPr="00D0070B">
        <w:rPr>
          <w:rFonts w:ascii="Helvetica Neue" w:eastAsia="Times New Roman" w:hAnsi="Helvetica Neue" w:cs="Times New Roman"/>
          <w:color w:val="333333"/>
        </w:rPr>
        <w:t> gwas.fastGWA</w:t>
      </w:r>
      <w:r w:rsidRPr="00D0070B">
        <w:rPr>
          <w:rFonts w:ascii="Helvetica Neue" w:eastAsia="Times New Roman" w:hAnsi="Helvetica Neue" w:cs="Times New Roman"/>
          <w:color w:val="333333"/>
        </w:rPr>
        <w:br/>
      </w:r>
      <w:ins w:id="20" w:author="Jian Yang" w:date="2021-05-27T10:57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To input </w:t>
        </w:r>
      </w:ins>
      <w:del w:id="21" w:author="Jian Yang" w:date="2021-05-27T10:57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>T</w:delText>
        </w:r>
      </w:del>
      <w:ins w:id="22" w:author="Jian Yang" w:date="2021-05-27T10:57:00Z">
        <w:r>
          <w:rPr>
            <w:rFonts w:ascii="Helvetica Neue" w:eastAsia="Times New Roman" w:hAnsi="Helvetica Neue" w:cs="Times New Roman"/>
            <w:color w:val="333333"/>
            <w:lang w:val="en-US"/>
          </w:rPr>
          <w:t>t</w:t>
        </w:r>
      </w:ins>
      <w:r w:rsidRPr="00D0070B">
        <w:rPr>
          <w:rFonts w:ascii="Helvetica Neue" w:eastAsia="Times New Roman" w:hAnsi="Helvetica Neue" w:cs="Times New Roman"/>
          <w:color w:val="333333"/>
        </w:rPr>
        <w:t>he GWAS summary statistics produced by </w:t>
      </w:r>
      <w:hyperlink r:id="rId10" w:anchor="fastGWA-GLMM" w:history="1">
        <w:r w:rsidRPr="00D0070B">
          <w:rPr>
            <w:rFonts w:ascii="Helvetica Neue" w:eastAsia="Times New Roman" w:hAnsi="Helvetica Neue" w:cs="Times New Roman"/>
            <w:color w:val="0088CC"/>
          </w:rPr>
          <w:t>fastGWA-GLMM</w:t>
        </w:r>
      </w:hyperlink>
      <w:r w:rsidRPr="00D0070B">
        <w:rPr>
          <w:rFonts w:ascii="Helvetica Neue" w:eastAsia="Times New Roman" w:hAnsi="Helvetica Neue" w:cs="Times New Roman"/>
          <w:color w:val="333333"/>
        </w:rPr>
        <w:t>.</w:t>
      </w:r>
    </w:p>
    <w:p w14:paraId="42954D38" w14:textId="520376F9" w:rsidR="00D0070B" w:rsidRPr="00D0070B" w:rsidRDefault="00D0070B" w:rsidP="00D0070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0070B">
        <w:rPr>
          <w:rFonts w:ascii="Helvetica Neue" w:eastAsia="Times New Roman" w:hAnsi="Helvetica Neue" w:cs="Times New Roman"/>
          <w:color w:val="A52A2A"/>
        </w:rPr>
        <w:t>--max-maf</w:t>
      </w:r>
      <w:r w:rsidRPr="00D0070B">
        <w:rPr>
          <w:rFonts w:ascii="Helvetica Neue" w:eastAsia="Times New Roman" w:hAnsi="Helvetica Neue" w:cs="Times New Roman"/>
          <w:color w:val="333333"/>
        </w:rPr>
        <w:t> 0.01</w:t>
      </w:r>
      <w:r w:rsidRPr="00D0070B">
        <w:rPr>
          <w:rFonts w:ascii="Helvetica Neue" w:eastAsia="Times New Roman" w:hAnsi="Helvetica Neue" w:cs="Times New Roman"/>
          <w:color w:val="333333"/>
        </w:rPr>
        <w:br/>
      </w:r>
      <w:ins w:id="23" w:author="Jian Yang" w:date="2021-05-27T10:57:00Z">
        <w:r>
          <w:rPr>
            <w:rFonts w:ascii="Helvetica Neue" w:eastAsia="Times New Roman" w:hAnsi="Helvetica Neue" w:cs="Times New Roman"/>
            <w:color w:val="333333"/>
            <w:lang w:val="en-US"/>
          </w:rPr>
          <w:t>To specif</w:t>
        </w:r>
      </w:ins>
      <w:ins w:id="24" w:author="Jian Yang" w:date="2021-05-27T10:58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y </w:t>
        </w:r>
      </w:ins>
      <w:del w:id="25" w:author="Jian Yang" w:date="2021-05-27T10:58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>T</w:delText>
        </w:r>
      </w:del>
      <w:ins w:id="26" w:author="Jian Yang" w:date="2021-05-27T10:58:00Z">
        <w:r>
          <w:rPr>
            <w:rFonts w:ascii="Helvetica Neue" w:eastAsia="Times New Roman" w:hAnsi="Helvetica Neue" w:cs="Times New Roman"/>
            <w:color w:val="333333"/>
            <w:lang w:val="en-US"/>
          </w:rPr>
          <w:t>t</w:t>
        </w:r>
      </w:ins>
      <w:r w:rsidRPr="00D0070B">
        <w:rPr>
          <w:rFonts w:ascii="Helvetica Neue" w:eastAsia="Times New Roman" w:hAnsi="Helvetica Neue" w:cs="Times New Roman"/>
          <w:color w:val="333333"/>
        </w:rPr>
        <w:t>he maximum minor allele frequency (MAF) allowed for a variant to be included in the ACAT-V test. Any variant with MAF larger than this value will be excluded.</w:t>
      </w:r>
    </w:p>
    <w:p w14:paraId="74C03023" w14:textId="1705D5A5" w:rsidR="00D0070B" w:rsidRPr="00D0070B" w:rsidRDefault="00D0070B" w:rsidP="00D0070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0070B">
        <w:rPr>
          <w:rFonts w:ascii="Helvetica Neue" w:eastAsia="Times New Roman" w:hAnsi="Helvetica Neue" w:cs="Times New Roman"/>
          <w:color w:val="A52A2A"/>
        </w:rPr>
        <w:t>--min-mac</w:t>
      </w:r>
      <w:r w:rsidRPr="00D0070B">
        <w:rPr>
          <w:rFonts w:ascii="Helvetica Neue" w:eastAsia="Times New Roman" w:hAnsi="Helvetica Neue" w:cs="Times New Roman"/>
          <w:color w:val="333333"/>
        </w:rPr>
        <w:t> 20</w:t>
      </w:r>
      <w:r w:rsidRPr="00D0070B">
        <w:rPr>
          <w:rFonts w:ascii="Helvetica Neue" w:eastAsia="Times New Roman" w:hAnsi="Helvetica Neue" w:cs="Times New Roman"/>
          <w:color w:val="333333"/>
        </w:rPr>
        <w:br/>
      </w:r>
      <w:ins w:id="27" w:author="Jian Yang" w:date="2021-05-27T10:58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To specify </w:t>
        </w:r>
      </w:ins>
      <w:del w:id="28" w:author="Jian Yang" w:date="2021-05-27T10:58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>T</w:delText>
        </w:r>
      </w:del>
      <w:ins w:id="29" w:author="Jian Yang" w:date="2021-05-27T10:58:00Z">
        <w:r>
          <w:rPr>
            <w:rFonts w:ascii="Helvetica Neue" w:eastAsia="Times New Roman" w:hAnsi="Helvetica Neue" w:cs="Times New Roman"/>
            <w:color w:val="333333"/>
            <w:lang w:val="en-US"/>
          </w:rPr>
          <w:t>t</w:t>
        </w:r>
      </w:ins>
      <w:r w:rsidRPr="00D0070B">
        <w:rPr>
          <w:rFonts w:ascii="Helvetica Neue" w:eastAsia="Times New Roman" w:hAnsi="Helvetica Neue" w:cs="Times New Roman"/>
          <w:color w:val="333333"/>
        </w:rPr>
        <w:t>he minimum minor allele count (MAC) allowed for a variant to be included in the ACAT-V test. Any variant with MAC smaller than this value will be excluded.</w:t>
      </w:r>
    </w:p>
    <w:p w14:paraId="0C03A3E8" w14:textId="664DF61D" w:rsidR="00D0070B" w:rsidRPr="00D0070B" w:rsidRDefault="00D0070B" w:rsidP="00D0070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0070B">
        <w:rPr>
          <w:rFonts w:ascii="Helvetica Neue" w:eastAsia="Times New Roman" w:hAnsi="Helvetica Neue" w:cs="Times New Roman"/>
          <w:color w:val="A52A2A"/>
        </w:rPr>
        <w:lastRenderedPageBreak/>
        <w:t>--wind</w:t>
      </w:r>
      <w:r w:rsidRPr="00D0070B">
        <w:rPr>
          <w:rFonts w:ascii="Helvetica Neue" w:eastAsia="Times New Roman" w:hAnsi="Helvetica Neue" w:cs="Times New Roman"/>
          <w:color w:val="333333"/>
        </w:rPr>
        <w:t> 0</w:t>
      </w:r>
      <w:r w:rsidRPr="00D0070B">
        <w:rPr>
          <w:rFonts w:ascii="Helvetica Neue" w:eastAsia="Times New Roman" w:hAnsi="Helvetica Neue" w:cs="Times New Roman"/>
          <w:color w:val="333333"/>
        </w:rPr>
        <w:br/>
      </w:r>
      <w:ins w:id="30" w:author="Jian Yang" w:date="2021-05-27T10:58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To specify </w:t>
        </w:r>
      </w:ins>
      <w:del w:id="31" w:author="Jian Yang" w:date="2021-05-27T10:58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 xml:space="preserve">A value to define </w:delText>
        </w:r>
      </w:del>
      <w:r w:rsidRPr="00D0070B">
        <w:rPr>
          <w:rFonts w:ascii="Helvetica Neue" w:eastAsia="Times New Roman" w:hAnsi="Helvetica Neue" w:cs="Times New Roman"/>
          <w:color w:val="333333"/>
        </w:rPr>
        <w:t xml:space="preserve">a flanking </w:t>
      </w:r>
      <w:del w:id="32" w:author="Jian Yang" w:date="2021-05-27T10:58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 xml:space="preserve">gene </w:delText>
        </w:r>
      </w:del>
      <w:r w:rsidRPr="00D0070B">
        <w:rPr>
          <w:rFonts w:ascii="Helvetica Neue" w:eastAsia="Times New Roman" w:hAnsi="Helvetica Neue" w:cs="Times New Roman"/>
          <w:color w:val="333333"/>
        </w:rPr>
        <w:t>region</w:t>
      </w:r>
      <w:ins w:id="33" w:author="Jian Yang" w:date="2021-05-27T10:58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of a gene</w:t>
        </w:r>
      </w:ins>
      <w:r w:rsidRPr="00D0070B">
        <w:rPr>
          <w:rFonts w:ascii="Helvetica Neue" w:eastAsia="Times New Roman" w:hAnsi="Helvetica Neue" w:cs="Times New Roman"/>
          <w:color w:val="333333"/>
        </w:rPr>
        <w:t xml:space="preserve"> (unit: kilobase). By default, the </w:t>
      </w:r>
      <w:del w:id="34" w:author="Jian Yang" w:date="2021-05-27T11:00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 xml:space="preserve">original </w:delText>
        </w:r>
      </w:del>
      <w:r w:rsidRPr="00D0070B">
        <w:rPr>
          <w:rFonts w:ascii="Helvetica Neue" w:eastAsia="Times New Roman" w:hAnsi="Helvetica Neue" w:cs="Times New Roman"/>
          <w:color w:val="333333"/>
        </w:rPr>
        <w:t>region</w:t>
      </w:r>
      <w:ins w:id="35" w:author="Jian Yang" w:date="2021-05-27T11:00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to be tested is</w:t>
        </w:r>
      </w:ins>
      <w:r w:rsidRPr="00D0070B">
        <w:rPr>
          <w:rFonts w:ascii="Helvetica Neue" w:eastAsia="Times New Roman" w:hAnsi="Helvetica Neue" w:cs="Times New Roman"/>
          <w:color w:val="333333"/>
        </w:rPr>
        <w:t xml:space="preserve"> </w:t>
      </w:r>
      <w:del w:id="36" w:author="Jian Yang" w:date="2021-05-27T11:00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>(</w:delText>
        </w:r>
      </w:del>
      <w:r w:rsidRPr="00D0070B">
        <w:rPr>
          <w:rFonts w:ascii="Helvetica Neue" w:eastAsia="Times New Roman" w:hAnsi="Helvetica Neue" w:cs="Times New Roman"/>
          <w:color w:val="333333"/>
        </w:rPr>
        <w:t>+</w:t>
      </w:r>
      <w:ins w:id="37" w:author="Jian Yang" w:date="2021-05-27T10:59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/- </w:t>
        </w:r>
      </w:ins>
      <w:del w:id="38" w:author="Jian Yang" w:date="2021-05-27T10:59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>-</w:delText>
        </w:r>
      </w:del>
      <w:r w:rsidRPr="00D0070B">
        <w:rPr>
          <w:rFonts w:ascii="Helvetica Neue" w:eastAsia="Times New Roman" w:hAnsi="Helvetica Neue" w:cs="Times New Roman"/>
          <w:color w:val="333333"/>
        </w:rPr>
        <w:t>0kb</w:t>
      </w:r>
      <w:del w:id="39" w:author="Jian Yang" w:date="2021-05-27T11:00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>)</w:delText>
        </w:r>
      </w:del>
      <w:ins w:id="40" w:author="Jian Yang" w:date="2021-05-27T11:00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of a gene</w:t>
        </w:r>
      </w:ins>
      <w:del w:id="41" w:author="Jian Yang" w:date="2021-05-27T11:00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 xml:space="preserve"> defined in the gene_list.txt file is used to map and extract variants</w:delText>
        </w:r>
      </w:del>
      <w:r w:rsidRPr="00D0070B">
        <w:rPr>
          <w:rFonts w:ascii="Helvetica Neue" w:eastAsia="Times New Roman" w:hAnsi="Helvetica Neue" w:cs="Times New Roman"/>
          <w:color w:val="333333"/>
        </w:rPr>
        <w:t>.</w:t>
      </w:r>
    </w:p>
    <w:p w14:paraId="02B3B20F" w14:textId="77777777" w:rsidR="00D0070B" w:rsidRPr="00D0070B" w:rsidRDefault="00D0070B" w:rsidP="00D0070B">
      <w:pPr>
        <w:shd w:val="clear" w:color="auto" w:fill="FFFFFF"/>
        <w:spacing w:line="338" w:lineRule="atLeast"/>
        <w:rPr>
          <w:rFonts w:ascii="Helvetica Neue" w:eastAsia="Times New Roman" w:hAnsi="Helvetica Neue" w:cs="Times New Roman"/>
          <w:color w:val="333333"/>
        </w:rPr>
      </w:pPr>
      <w:r w:rsidRPr="00D0070B">
        <w:rPr>
          <w:rFonts w:ascii="Helvetica Neue" w:eastAsia="Times New Roman" w:hAnsi="Helvetica Neue" w:cs="Times New Roman"/>
          <w:color w:val="333333"/>
        </w:rPr>
        <w:t>Examples</w:t>
      </w:r>
    </w:p>
    <w:p w14:paraId="42C29475" w14:textId="77777777" w:rsidR="00D0070B" w:rsidRPr="00D0070B" w:rsidRDefault="00D0070B" w:rsidP="00D00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0070B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# Gene-based ACAT-V test for rare variants</w:t>
      </w:r>
    </w:p>
    <w:p w14:paraId="3DC63063" w14:textId="77777777" w:rsidR="00D0070B" w:rsidRPr="00D0070B" w:rsidRDefault="00D0070B" w:rsidP="00D00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0070B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gcta64 --acat --snp-list assoc.fastGWA --gene-list gene_list.txt --max-maf 0.01 --min-mac 20 --wind 0 --out test.acat.res</w:t>
      </w:r>
    </w:p>
    <w:p w14:paraId="773B1550" w14:textId="0ADA53FA" w:rsidR="00D0070B" w:rsidRPr="00D0070B" w:rsidRDefault="00D0070B" w:rsidP="00D0070B">
      <w:pPr>
        <w:shd w:val="clear" w:color="auto" w:fill="FFFFFF"/>
        <w:spacing w:line="338" w:lineRule="atLeast"/>
        <w:rPr>
          <w:rFonts w:ascii="Helvetica Neue" w:eastAsia="Times New Roman" w:hAnsi="Helvetica Neue" w:cs="Times New Roman"/>
          <w:color w:val="333333"/>
        </w:rPr>
      </w:pPr>
      <w:r w:rsidRPr="00D0070B">
        <w:rPr>
          <w:rFonts w:ascii="Helvetica Neue" w:eastAsia="Times New Roman" w:hAnsi="Helvetica Neue" w:cs="Times New Roman"/>
          <w:color w:val="333333"/>
        </w:rPr>
        <w:t>Output file format (columns are chromosome, gene ID, left- and right-</w:t>
      </w:r>
      <w:del w:id="42" w:author="Jian Yang" w:date="2021-05-27T11:01:00Z">
        <w:r w:rsidRPr="00D0070B" w:rsidDel="00D0070B">
          <w:rPr>
            <w:rFonts w:ascii="Helvetica Neue" w:eastAsia="Times New Roman" w:hAnsi="Helvetica Neue" w:cs="Times New Roman"/>
            <w:color w:val="333333"/>
          </w:rPr>
          <w:delText xml:space="preserve"> </w:delText>
        </w:r>
      </w:del>
      <w:r w:rsidRPr="00D0070B">
        <w:rPr>
          <w:rFonts w:ascii="Helvetica Neue" w:eastAsia="Times New Roman" w:hAnsi="Helvetica Neue" w:cs="Times New Roman"/>
          <w:color w:val="333333"/>
        </w:rPr>
        <w:t>side boundary of the gene region</w:t>
      </w:r>
      <w:ins w:id="43" w:author="Jian Yang" w:date="2021-05-27T11:01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tested</w:t>
        </w:r>
      </w:ins>
      <w:r w:rsidRPr="00D0070B">
        <w:rPr>
          <w:rFonts w:ascii="Helvetica Neue" w:eastAsia="Times New Roman" w:hAnsi="Helvetica Neue" w:cs="Times New Roman"/>
          <w:color w:val="333333"/>
        </w:rPr>
        <w:t>, number of qualified variants in the gene region, and ACAT-V test p-value)</w:t>
      </w:r>
    </w:p>
    <w:p w14:paraId="30AD859D" w14:textId="77777777" w:rsidR="00D0070B" w:rsidRPr="00D0070B" w:rsidRDefault="00D0070B" w:rsidP="00D00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0070B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CHR    GENE    START    </w:t>
      </w:r>
      <w:r w:rsidRPr="00D0070B">
        <w:rPr>
          <w:rFonts w:ascii="Menlo" w:eastAsia="Times New Roman" w:hAnsi="Menlo" w:cs="Menlo"/>
          <w:color w:val="859900"/>
          <w:sz w:val="18"/>
          <w:szCs w:val="18"/>
          <w:bdr w:val="none" w:sz="0" w:space="0" w:color="auto" w:frame="1"/>
          <w:shd w:val="clear" w:color="auto" w:fill="FDF6E3"/>
        </w:rPr>
        <w:t>END</w:t>
      </w:r>
      <w:r w:rsidRPr="00D0070B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SNP_NUM    P_ACAT</w:t>
      </w:r>
    </w:p>
    <w:p w14:paraId="0BEBB314" w14:textId="77777777" w:rsidR="00D0070B" w:rsidRPr="00D0070B" w:rsidRDefault="00D0070B" w:rsidP="00D00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0070B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1</w:t>
      </w:r>
      <w:r w:rsidRPr="00D0070B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FAM87B    </w:t>
      </w:r>
      <w:r w:rsidRPr="00D0070B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752750</w:t>
      </w:r>
      <w:r w:rsidRPr="00D0070B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D0070B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755214</w:t>
      </w:r>
      <w:r w:rsidRPr="00D0070B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D0070B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2</w:t>
      </w:r>
      <w:r w:rsidRPr="00D0070B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D0070B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0.772495</w:t>
      </w:r>
    </w:p>
    <w:p w14:paraId="6C41ADFA" w14:textId="77777777" w:rsidR="00D0070B" w:rsidRPr="00D0070B" w:rsidRDefault="00D0070B" w:rsidP="00D00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0070B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1</w:t>
      </w:r>
      <w:r w:rsidRPr="00D0070B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LINC01128    </w:t>
      </w:r>
      <w:r w:rsidRPr="00D0070B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762970</w:t>
      </w:r>
      <w:r w:rsidRPr="00D0070B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D0070B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794826</w:t>
      </w:r>
      <w:r w:rsidRPr="00D0070B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D0070B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13</w:t>
      </w:r>
      <w:r w:rsidRPr="00D0070B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D0070B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0.250037</w:t>
      </w:r>
    </w:p>
    <w:p w14:paraId="2EBC3400" w14:textId="77777777" w:rsidR="00D0070B" w:rsidRPr="00D0070B" w:rsidRDefault="00D0070B" w:rsidP="00D00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0070B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1</w:t>
      </w:r>
      <w:r w:rsidRPr="00D0070B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LOC100130417    </w:t>
      </w:r>
      <w:r w:rsidRPr="00D0070B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852952</w:t>
      </w:r>
      <w:r w:rsidRPr="00D0070B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D0070B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854817</w:t>
      </w:r>
      <w:r w:rsidRPr="00D0070B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D0070B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4</w:t>
      </w:r>
      <w:r w:rsidRPr="00D0070B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D0070B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0.416386</w:t>
      </w:r>
    </w:p>
    <w:p w14:paraId="0523B84C" w14:textId="77777777" w:rsidR="00D0070B" w:rsidRPr="00D0070B" w:rsidRDefault="00D0070B" w:rsidP="00D00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D0070B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......</w:t>
      </w:r>
    </w:p>
    <w:p w14:paraId="4661FC59" w14:textId="77777777" w:rsidR="00D0070B" w:rsidRPr="00D0070B" w:rsidRDefault="00D0070B" w:rsidP="00D0070B">
      <w:pPr>
        <w:rPr>
          <w:rFonts w:ascii="Times New Roman" w:eastAsia="Times New Roman" w:hAnsi="Times New Roman" w:cs="Times New Roman"/>
        </w:rPr>
      </w:pPr>
    </w:p>
    <w:p w14:paraId="4374E60A" w14:textId="77777777" w:rsidR="003F01D4" w:rsidRDefault="003F01D4"/>
    <w:sectPr w:rsidR="003F0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Jian Yang" w:date="2021-05-27T10:56:00Z" w:initials="JY杨">
    <w:p w14:paraId="497EB556" w14:textId="77777777" w:rsidR="00D0070B" w:rsidRPr="00D93BDD" w:rsidRDefault="00D0070B" w:rsidP="00D0070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Please change the hyperlink to:</w:t>
      </w:r>
    </w:p>
    <w:p w14:paraId="237C5E76" w14:textId="1CFF82E1" w:rsidR="00D0070B" w:rsidRDefault="00D0070B" w:rsidP="00D0070B">
      <w:pPr>
        <w:pStyle w:val="CommentText"/>
      </w:pPr>
      <w:r>
        <w:rPr>
          <w:rStyle w:val="CommentReference"/>
        </w:rPr>
        <w:annotationRef/>
      </w:r>
      <w:r w:rsidRPr="00D93BDD">
        <w:t>https://scholar.google.com/citations?user=aLuqQs8AAAAJ&amp;hl=en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37C5E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59F975" w16cex:dateUtc="2021-05-27T0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37C5E76" w16cid:durableId="2459F9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0B"/>
    <w:rsid w:val="00034C1D"/>
    <w:rsid w:val="00073760"/>
    <w:rsid w:val="000A3BBF"/>
    <w:rsid w:val="00122714"/>
    <w:rsid w:val="00172E35"/>
    <w:rsid w:val="001B370B"/>
    <w:rsid w:val="00226E49"/>
    <w:rsid w:val="003F01D4"/>
    <w:rsid w:val="00464236"/>
    <w:rsid w:val="004A0C56"/>
    <w:rsid w:val="004A2091"/>
    <w:rsid w:val="004F7453"/>
    <w:rsid w:val="00571680"/>
    <w:rsid w:val="005B19E8"/>
    <w:rsid w:val="005B4445"/>
    <w:rsid w:val="00603B01"/>
    <w:rsid w:val="00662626"/>
    <w:rsid w:val="00697EF3"/>
    <w:rsid w:val="006B39E2"/>
    <w:rsid w:val="006B4598"/>
    <w:rsid w:val="00733E33"/>
    <w:rsid w:val="00753BCF"/>
    <w:rsid w:val="00754EED"/>
    <w:rsid w:val="007B22B1"/>
    <w:rsid w:val="007B514E"/>
    <w:rsid w:val="007C4263"/>
    <w:rsid w:val="007F115A"/>
    <w:rsid w:val="008745C3"/>
    <w:rsid w:val="00877FF7"/>
    <w:rsid w:val="00884460"/>
    <w:rsid w:val="008C35C5"/>
    <w:rsid w:val="008E79AD"/>
    <w:rsid w:val="009116A3"/>
    <w:rsid w:val="009A4211"/>
    <w:rsid w:val="009B6A33"/>
    <w:rsid w:val="009E39CC"/>
    <w:rsid w:val="009F14FB"/>
    <w:rsid w:val="00A4169B"/>
    <w:rsid w:val="00AB7A1D"/>
    <w:rsid w:val="00BB6DED"/>
    <w:rsid w:val="00BF19B5"/>
    <w:rsid w:val="00C61506"/>
    <w:rsid w:val="00C64D79"/>
    <w:rsid w:val="00CD6F81"/>
    <w:rsid w:val="00CE75C0"/>
    <w:rsid w:val="00D0070B"/>
    <w:rsid w:val="00D95E9B"/>
    <w:rsid w:val="00DB4B22"/>
    <w:rsid w:val="00E219D8"/>
    <w:rsid w:val="00E27735"/>
    <w:rsid w:val="00E55CD4"/>
    <w:rsid w:val="00E9792C"/>
    <w:rsid w:val="00EB02CC"/>
    <w:rsid w:val="00F30A51"/>
    <w:rsid w:val="00F61FD4"/>
    <w:rsid w:val="00F87F8B"/>
    <w:rsid w:val="00FA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71796"/>
  <w15:chartTrackingRefBased/>
  <w15:docId w15:val="{0373A1BA-E89B-5144-8509-CC417DD3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07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07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07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070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007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007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070B"/>
    <w:rPr>
      <w:color w:val="0000FF"/>
      <w:u w:val="single"/>
    </w:rPr>
  </w:style>
  <w:style w:type="character" w:customStyle="1" w:styleId="kwd">
    <w:name w:val="kwd"/>
    <w:basedOn w:val="DefaultParagraphFont"/>
    <w:rsid w:val="00D00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7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070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0070B"/>
  </w:style>
  <w:style w:type="character" w:customStyle="1" w:styleId="hljs-keyword">
    <w:name w:val="hljs-keyword"/>
    <w:basedOn w:val="DefaultParagraphFont"/>
    <w:rsid w:val="00D0070B"/>
  </w:style>
  <w:style w:type="character" w:customStyle="1" w:styleId="hljs-number">
    <w:name w:val="hljs-number"/>
    <w:basedOn w:val="DefaultParagraphFont"/>
    <w:rsid w:val="00D0070B"/>
  </w:style>
  <w:style w:type="character" w:styleId="CommentReference">
    <w:name w:val="annotation reference"/>
    <w:basedOn w:val="DefaultParagraphFont"/>
    <w:uiPriority w:val="99"/>
    <w:semiHidden/>
    <w:unhideWhenUsed/>
    <w:rsid w:val="00D007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7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7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7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7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340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000430084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874148327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328795411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g-genomics.org/plink/1.9/resources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://172.16.13.142/software/gcta/index.html" TargetMode="External"/><Relationship Id="rId4" Type="http://schemas.openxmlformats.org/officeDocument/2006/relationships/comments" Target="comments.xml"/><Relationship Id="rId9" Type="http://schemas.openxmlformats.org/officeDocument/2006/relationships/hyperlink" Target="http://172.16.13.142/software/gcta/res/glist-hg19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Yang</dc:creator>
  <cp:keywords/>
  <dc:description/>
  <cp:lastModifiedBy>Jian Yang</cp:lastModifiedBy>
  <cp:revision>1</cp:revision>
  <dcterms:created xsi:type="dcterms:W3CDTF">2021-05-27T02:44:00Z</dcterms:created>
  <dcterms:modified xsi:type="dcterms:W3CDTF">2021-05-27T03:53:00Z</dcterms:modified>
</cp:coreProperties>
</file>