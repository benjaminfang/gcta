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77958" w14:textId="77777777" w:rsidR="00120C95" w:rsidRPr="00120C95" w:rsidRDefault="00120C95" w:rsidP="00120C95">
      <w:pPr>
        <w:shd w:val="clear" w:color="auto" w:fill="FFFFFF"/>
        <w:spacing w:line="54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Overview</w:t>
      </w:r>
    </w:p>
    <w:p w14:paraId="25F72B2B" w14:textId="77777777" w:rsidR="00120C95" w:rsidRPr="00120C95" w:rsidRDefault="00846E53" w:rsidP="00120C95">
      <w:pPr>
        <w:spacing w:before="270" w:after="270"/>
        <w:rPr>
          <w:rFonts w:ascii="Times New Roman" w:eastAsia="Times New Roman" w:hAnsi="Times New Roman" w:cs="Times New Roman"/>
        </w:rPr>
      </w:pPr>
      <w:r w:rsidRPr="00120C95">
        <w:rPr>
          <w:rFonts w:ascii="Times New Roman" w:eastAsia="Times New Roman" w:hAnsi="Times New Roman" w:cs="Times New Roman"/>
          <w:noProof/>
        </w:rPr>
        <w:pict w14:anchorId="3FB1E74C">
          <v:rect id="_x0000_i1028" alt="" style="width:468pt;height:.05pt;mso-width-percent:0;mso-height-percent:0;mso-width-percent:0;mso-height-percent:0" o:hralign="center" o:hrstd="t" o:hrnoshade="t" o:hr="t" fillcolor="#333" stroked="f"/>
        </w:pict>
      </w:r>
    </w:p>
    <w:p w14:paraId="163FD063" w14:textId="77777777" w:rsidR="00120C95" w:rsidRPr="00120C95" w:rsidRDefault="00120C95" w:rsidP="00120C95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About</w:t>
      </w:r>
    </w:p>
    <w:p w14:paraId="292A2F8C" w14:textId="3CEEC150" w:rsidR="00120C95" w:rsidRDefault="00120C95" w:rsidP="00120C95">
      <w:pPr>
        <w:shd w:val="clear" w:color="auto" w:fill="FFFFFF"/>
        <w:spacing w:after="135"/>
        <w:rPr>
          <w:ins w:id="0" w:author="Jian Yang" w:date="2021-05-27T14:09:00Z"/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color w:val="333333"/>
        </w:rPr>
        <w:t>GCTA (Genome-wide Complex Trait Analysis)</w:t>
      </w:r>
      <w:ins w:id="1" w:author="Jian Yang" w:date="2021-05-27T11:54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is a software package</w:t>
        </w:r>
      </w:ins>
      <w:ins w:id="2" w:author="Jian Yang" w:date="2021-05-27T13:50:00Z">
        <w:r w:rsidR="009D308A">
          <w:rPr>
            <w:rFonts w:ascii="Helvetica Neue" w:eastAsia="Times New Roman" w:hAnsi="Helvetica Neue" w:cs="Times New Roman"/>
            <w:color w:val="333333"/>
            <w:lang w:val="en-US"/>
          </w:rPr>
          <w:t>, which was</w:t>
        </w:r>
      </w:ins>
      <w:del w:id="3" w:author="Jian Yang" w:date="2021-05-27T13:49:00Z">
        <w:r w:rsidRPr="00120C95" w:rsidDel="009D308A">
          <w:rPr>
            <w:rFonts w:ascii="Helvetica Neue" w:eastAsia="Times New Roman" w:hAnsi="Helvetica Neue" w:cs="Times New Roman"/>
            <w:color w:val="333333"/>
          </w:rPr>
          <w:delText xml:space="preserve"> was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 xml:space="preserve"> initially </w:t>
      </w:r>
      <w:del w:id="4" w:author="Jian Yang" w:date="2021-05-27T13:50:00Z">
        <w:r w:rsidRPr="00120C95" w:rsidDel="009D308A">
          <w:rPr>
            <w:rFonts w:ascii="Helvetica Neue" w:eastAsia="Times New Roman" w:hAnsi="Helvetica Neue" w:cs="Times New Roman"/>
            <w:color w:val="333333"/>
          </w:rPr>
          <w:delText xml:space="preserve">designed </w:delText>
        </w:r>
      </w:del>
      <w:ins w:id="5" w:author="Jian Yang" w:date="2021-05-27T13:50:00Z">
        <w:r w:rsidR="009D308A">
          <w:rPr>
            <w:rFonts w:ascii="Helvetica Neue" w:eastAsia="Times New Roman" w:hAnsi="Helvetica Neue" w:cs="Times New Roman"/>
            <w:color w:val="333333"/>
            <w:lang w:val="en-US"/>
          </w:rPr>
          <w:t>developed</w:t>
        </w:r>
        <w:r w:rsidR="009D308A" w:rsidRPr="00120C95">
          <w:rPr>
            <w:rFonts w:ascii="Helvetica Neue" w:eastAsia="Times New Roman" w:hAnsi="Helvetica Neue" w:cs="Times New Roman"/>
            <w:color w:val="333333"/>
          </w:rPr>
          <w:t xml:space="preserve"> </w:t>
        </w:r>
      </w:ins>
      <w:r w:rsidRPr="00120C95">
        <w:rPr>
          <w:rFonts w:ascii="Helvetica Neue" w:eastAsia="Times New Roman" w:hAnsi="Helvetica Neue" w:cs="Times New Roman"/>
          <w:color w:val="333333"/>
        </w:rPr>
        <w:t>to estimate the proportion of phenotypic variance explained by all genome-wide SNPs for</w:t>
      </w:r>
      <w:ins w:id="6" w:author="Jian Yang" w:date="2021-05-27T13:50:00Z">
        <w:r w:rsidR="009D308A">
          <w:rPr>
            <w:rFonts w:ascii="Helvetica Neue" w:eastAsia="Times New Roman" w:hAnsi="Helvetica Neue" w:cs="Times New Roman"/>
            <w:color w:val="333333"/>
            <w:lang w:val="en-US"/>
          </w:rPr>
          <w:t xml:space="preserve"> a</w:t>
        </w:r>
      </w:ins>
      <w:r w:rsidRPr="00120C95">
        <w:rPr>
          <w:rFonts w:ascii="Helvetica Neue" w:eastAsia="Times New Roman" w:hAnsi="Helvetica Neue" w:cs="Times New Roman"/>
          <w:color w:val="333333"/>
        </w:rPr>
        <w:t xml:space="preserve"> complex trait</w:t>
      </w:r>
      <w:del w:id="7" w:author="Jian Yang" w:date="2021-05-27T13:50:00Z">
        <w:r w:rsidRPr="00120C95" w:rsidDel="009D308A">
          <w:rPr>
            <w:rFonts w:ascii="Helvetica Neue" w:eastAsia="Times New Roman" w:hAnsi="Helvetica Neue" w:cs="Times New Roman"/>
            <w:color w:val="333333"/>
          </w:rPr>
          <w:delText>s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 xml:space="preserve"> (i.e., the GREML method)</w:t>
      </w:r>
      <w:ins w:id="8" w:author="Jian Yang" w:date="2021-05-27T13:48:00Z">
        <w:r w:rsidR="009D308A"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</w:ins>
      <w:ins w:id="9" w:author="Jian Yang" w:date="2021-05-27T13:51:00Z">
        <w:r w:rsidR="009D308A">
          <w:rPr>
            <w:rFonts w:ascii="Helvetica Neue" w:eastAsia="Times New Roman" w:hAnsi="Helvetica Neue" w:cs="Times New Roman"/>
            <w:color w:val="333333"/>
            <w:lang w:val="en-US"/>
          </w:rPr>
          <w:t>but</w:t>
        </w:r>
      </w:ins>
      <w:del w:id="10" w:author="Jian Yang" w:date="2021-05-27T13:48:00Z">
        <w:r w:rsidRPr="00120C95" w:rsidDel="009D308A">
          <w:rPr>
            <w:rFonts w:ascii="Helvetica Neue" w:eastAsia="Times New Roman" w:hAnsi="Helvetica Neue" w:cs="Times New Roman"/>
            <w:color w:val="333333"/>
          </w:rPr>
          <w:delText>. It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 xml:space="preserve"> has been</w:t>
      </w:r>
      <w:ins w:id="11" w:author="Jian Yang" w:date="2021-05-27T13:51:00Z">
        <w:r w:rsidR="009D308A">
          <w:rPr>
            <w:rFonts w:ascii="Helvetica Neue" w:eastAsia="Times New Roman" w:hAnsi="Helvetica Neue" w:cs="Times New Roman"/>
            <w:color w:val="333333"/>
            <w:lang w:val="en-US"/>
          </w:rPr>
          <w:t xml:space="preserve"> extensively</w:t>
        </w:r>
      </w:ins>
      <w:del w:id="12" w:author="Jian Yang" w:date="2021-05-27T13:51:00Z">
        <w:r w:rsidRPr="00120C95" w:rsidDel="009D308A">
          <w:rPr>
            <w:rFonts w:ascii="Helvetica Neue" w:eastAsia="Times New Roman" w:hAnsi="Helvetica Neue" w:cs="Times New Roman"/>
            <w:color w:val="333333"/>
          </w:rPr>
          <w:delText xml:space="preserve"> subsequently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 xml:space="preserve"> extended for many other analyses</w:t>
      </w:r>
      <w:ins w:id="13" w:author="Jian Yang" w:date="2021-05-27T13:51:00Z">
        <w:r w:rsidR="009D308A">
          <w:rPr>
            <w:rFonts w:ascii="Helvetica Neue" w:eastAsia="Times New Roman" w:hAnsi="Helvetica Neue" w:cs="Times New Roman"/>
            <w:color w:val="333333"/>
            <w:lang w:val="en-US"/>
          </w:rPr>
          <w:t xml:space="preserve"> of data from g</w:t>
        </w:r>
      </w:ins>
      <w:ins w:id="14" w:author="Jian Yang" w:date="2021-05-27T13:52:00Z">
        <w:r w:rsidR="009D308A">
          <w:rPr>
            <w:rFonts w:ascii="Helvetica Neue" w:eastAsia="Times New Roman" w:hAnsi="Helvetica Neue" w:cs="Times New Roman"/>
            <w:color w:val="333333"/>
            <w:lang w:val="en-US"/>
          </w:rPr>
          <w:t>enome-wide association studies (GWASs)</w:t>
        </w:r>
      </w:ins>
      <w:del w:id="15" w:author="Jian Yang" w:date="2021-05-27T13:57:00Z">
        <w:r w:rsidRPr="00120C95" w:rsidDel="009D308A">
          <w:rPr>
            <w:rFonts w:ascii="Helvetica Neue" w:eastAsia="Times New Roman" w:hAnsi="Helvetica Neue" w:cs="Times New Roman"/>
            <w:color w:val="333333"/>
          </w:rPr>
          <w:delText xml:space="preserve"> to better understand the genetic architecture of complex traits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>. GCTA currently supports the following analyses.</w:t>
      </w:r>
    </w:p>
    <w:p w14:paraId="53EE4226" w14:textId="766C8C29" w:rsidR="00A74DFF" w:rsidRDefault="00A74DFF" w:rsidP="00120C95">
      <w:pPr>
        <w:shd w:val="clear" w:color="auto" w:fill="FFFFFF"/>
        <w:spacing w:after="135"/>
        <w:rPr>
          <w:ins w:id="16" w:author="Jian Yang" w:date="2021-05-27T14:09:00Z"/>
          <w:rFonts w:ascii="Helvetica Neue" w:eastAsia="Times New Roman" w:hAnsi="Helvetica Neue" w:cs="Times New Roman"/>
          <w:color w:val="333333"/>
        </w:rPr>
      </w:pPr>
    </w:p>
    <w:p w14:paraId="3D49F15D" w14:textId="5E1AC58A" w:rsidR="00A74DFF" w:rsidRPr="00A74DFF" w:rsidRDefault="00A74DFF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  <w:lang w:val="en-US"/>
          <w:rPrChange w:id="17" w:author="Jian Yang" w:date="2021-05-27T14:09:00Z">
            <w:rPr>
              <w:rFonts w:ascii="Helvetica Neue" w:eastAsia="Times New Roman" w:hAnsi="Helvetica Neue" w:cs="Times New Roman"/>
              <w:color w:val="333333"/>
            </w:rPr>
          </w:rPrChange>
        </w:rPr>
      </w:pPr>
      <w:ins w:id="18" w:author="Jian Yang" w:date="2021-05-27T14:09:00Z">
        <w:r>
          <w:rPr>
            <w:rFonts w:ascii="Helvetica Neue" w:eastAsia="Times New Roman" w:hAnsi="Helvetica Neue" w:cs="Times New Roman"/>
            <w:color w:val="333333"/>
            <w:lang w:val="en-US"/>
          </w:rPr>
          <w:t>Heritab</w:t>
        </w:r>
      </w:ins>
      <w:ins w:id="19" w:author="Jian Yang" w:date="2021-05-27T14:10:00Z">
        <w:r>
          <w:rPr>
            <w:rFonts w:ascii="Helvetica Neue" w:eastAsia="Times New Roman" w:hAnsi="Helvetica Neue" w:cs="Times New Roman"/>
            <w:color w:val="333333"/>
            <w:lang w:val="en-US"/>
          </w:rPr>
          <w:t>ility</w:t>
        </w:r>
      </w:ins>
      <w:ins w:id="20" w:author="Jian Yang" w:date="2021-05-27T14:13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, genetic correlation, and </w:t>
        </w:r>
      </w:ins>
      <w:ins w:id="21" w:author="Jian Yang" w:date="2021-05-27T14:14:00Z">
        <w:r>
          <w:rPr>
            <w:rFonts w:ascii="Helvetica Neue" w:eastAsia="Times New Roman" w:hAnsi="Helvetica Neue" w:cs="Times New Roman"/>
            <w:color w:val="333333"/>
            <w:lang w:val="en-US"/>
          </w:rPr>
          <w:t>phenotype prediction</w:t>
        </w:r>
      </w:ins>
    </w:p>
    <w:p w14:paraId="526ECF92" w14:textId="66AD34EA" w:rsidR="00120C95" w:rsidRP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GRM: estimating </w:t>
      </w:r>
      <w:del w:id="22" w:author="Jian Yang" w:date="2021-05-27T14:00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the 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genetic relationships among individuals </w:t>
      </w:r>
      <w:ins w:id="23" w:author="Jian Yang" w:date="2021-05-27T13:58:00Z">
        <w:r w:rsidR="00A50AC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from SNP</w:t>
        </w:r>
      </w:ins>
      <w:del w:id="24" w:author="Jian Yang" w:date="2021-05-27T13:58:00Z">
        <w:r w:rsidRPr="00120C95" w:rsidDel="00A50ACE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in GWAS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data;</w:t>
      </w:r>
    </w:p>
    <w:p w14:paraId="001DF959" w14:textId="61D7D2D0" w:rsidR="00120C95" w:rsidRPr="00120C95" w:rsidDel="00A74DFF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del w:id="25" w:author="Jian Yang" w:date="2021-05-27T14:16:00Z"/>
          <w:rFonts w:ascii="Helvetica Neue" w:eastAsia="Times New Roman" w:hAnsi="Helvetica Neue" w:cs="Times New Roman"/>
          <w:color w:val="333333"/>
          <w:sz w:val="23"/>
          <w:szCs w:val="23"/>
        </w:rPr>
      </w:pPr>
      <w:del w:id="26" w:author="Jian Yang" w:date="2021-05-27T14:16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Estimating </w:delText>
        </w:r>
      </w:del>
      <w:del w:id="27" w:author="Jian Yang" w:date="2021-05-27T13:59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the </w:delText>
        </w:r>
      </w:del>
      <w:del w:id="28" w:author="Jian Yang" w:date="2021-05-27T14:16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inbreeding coefficients of individuals </w:delText>
        </w:r>
      </w:del>
      <w:del w:id="29" w:author="Jian Yang" w:date="2021-05-27T13:59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in GWAS</w:delText>
        </w:r>
      </w:del>
      <w:del w:id="30" w:author="Jian Yang" w:date="2021-05-27T14:16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 data;</w:delText>
        </w:r>
      </w:del>
    </w:p>
    <w:p w14:paraId="18F36EA0" w14:textId="503C2BF9" w:rsidR="00120C95" w:rsidRP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GREML: estimating the proportion of variance in a phenotype explained by </w:t>
      </w:r>
      <w:ins w:id="31" w:author="Jian Yang" w:date="2021-05-27T14:00:00Z">
        <w:r w:rsidR="00D05A80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all</w:t>
        </w:r>
      </w:ins>
      <w:del w:id="32" w:author="Jian Yang" w:date="2021-05-27T14:00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all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del w:id="33" w:author="Jian Yang" w:date="2021-05-27T14:00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GWAS 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SNPs (i.e. the SNP-based heritability);</w:t>
      </w:r>
    </w:p>
    <w:p w14:paraId="100DDD3F" w14:textId="3975114B" w:rsidR="00A74DFF" w:rsidRPr="00A74DFF" w:rsidRDefault="00120C95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Partitioning </w:t>
      </w:r>
      <w:del w:id="34" w:author="Jian Yang" w:date="2021-05-27T14:00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the 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genetic variance </w:t>
      </w:r>
      <w:ins w:id="35" w:author="Jian Yang" w:date="2021-05-27T14:01:00Z">
        <w:r w:rsidR="00D05A80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into contributions from different sets of SNPs stratified by</w:t>
        </w:r>
      </w:ins>
      <w:del w:id="36" w:author="Jian Yang" w:date="2021-05-27T14:01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onto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del w:id="37" w:author="Jian Yang" w:date="2021-05-27T14:01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individual 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chromosome</w:t>
      </w:r>
      <w:ins w:id="38" w:author="Jian Yang" w:date="2021-05-27T14:01:00Z">
        <w:r w:rsidR="00D05A80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location</w:t>
        </w:r>
      </w:ins>
      <w:del w:id="39" w:author="Jian Yang" w:date="2021-05-27T14:01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s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, </w:t>
      </w:r>
      <w:ins w:id="40" w:author="Jian Yang" w:date="2021-05-27T14:01:00Z">
        <w:r w:rsidR="00D05A80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allele frequency, </w:t>
        </w:r>
      </w:ins>
      <w:del w:id="41" w:author="Jian Yang" w:date="2021-05-27T14:02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MAF bins 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or functional</w:t>
      </w:r>
      <w:ins w:id="42" w:author="Jian Yang" w:date="2021-05-27T14:02:00Z">
        <w:r w:rsidR="00D05A80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annotation</w:t>
        </w:r>
      </w:ins>
      <w:del w:id="43" w:author="Jian Yang" w:date="2021-05-27T14:02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 categories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;</w:t>
      </w:r>
    </w:p>
    <w:p w14:paraId="4DA9A663" w14:textId="77777777" w:rsidR="00120C95" w:rsidRP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Estimating the genetic variance attributed to the X chromosome, and testing for the effect of dosage compensation;</w:t>
      </w:r>
    </w:p>
    <w:p w14:paraId="0060F112" w14:textId="4CECD1DE" w:rsidR="00120C95" w:rsidRP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GREMLd: estimating </w:t>
      </w:r>
      <w:del w:id="44" w:author="Jian Yang" w:date="2021-05-27T14:02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the 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dominance variance in unrelated individuals using GWAS data;</w:t>
      </w:r>
    </w:p>
    <w:p w14:paraId="6E70AD03" w14:textId="4F39F24F" w:rsidR="00A74DFF" w:rsidRDefault="00120C95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ins w:id="45" w:author="Jian Yang" w:date="2021-05-27T14:11:00Z"/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Bivariate GREML: estimating </w:t>
      </w:r>
      <w:del w:id="46" w:author="Jian Yang" w:date="2021-05-27T14:02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the 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genetic correlation between two traits (diseases) using GWAS data;</w:t>
      </w:r>
    </w:p>
    <w:p w14:paraId="7D11A5A0" w14:textId="6D28F53B" w:rsidR="00A74DFF" w:rsidRDefault="00A74DFF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ins w:id="47" w:author="Jian Yang" w:date="2021-05-27T14:14:00Z"/>
          <w:rFonts w:ascii="Helvetica Neue" w:eastAsia="Times New Roman" w:hAnsi="Helvetica Neue" w:cs="Times New Roman"/>
          <w:color w:val="333333"/>
          <w:sz w:val="23"/>
          <w:szCs w:val="23"/>
        </w:rPr>
      </w:pPr>
      <w:ins w:id="48" w:author="Jian Yang" w:date="2021-05-27T14:11:00Z"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Haseman-Elston regression to estimate SNP-based heritability for a trait and genetic correlation between two traits;</w:t>
        </w:r>
      </w:ins>
    </w:p>
    <w:p w14:paraId="6A27D811" w14:textId="77777777" w:rsidR="00A74DFF" w:rsidRPr="00120C95" w:rsidDel="00A74DFF" w:rsidRDefault="00A74DFF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del w:id="49" w:author="Jian Yang" w:date="2021-05-27T14:14:00Z"/>
          <w:moveTo w:id="50" w:author="Jian Yang" w:date="2021-05-27T14:14:00Z"/>
          <w:rFonts w:ascii="Helvetica Neue" w:eastAsia="Times New Roman" w:hAnsi="Helvetica Neue" w:cs="Times New Roman"/>
          <w:color w:val="333333"/>
          <w:sz w:val="23"/>
          <w:szCs w:val="23"/>
        </w:rPr>
      </w:pPr>
      <w:moveToRangeStart w:id="51" w:author="Jian Yang" w:date="2021-05-27T14:14:00Z" w:name="move73017287"/>
      <w:moveTo w:id="52" w:author="Jian Yang" w:date="2021-05-27T14:14:00Z"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sBLUP: summary-data based BLUP analysis for genomic risk prediction;</w:t>
        </w:r>
      </w:moveTo>
    </w:p>
    <w:moveToRangeEnd w:id="51"/>
    <w:p w14:paraId="5754C574" w14:textId="77777777" w:rsidR="00A74DFF" w:rsidRPr="00A74DFF" w:rsidRDefault="00A74DFF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ins w:id="53" w:author="Jian Yang" w:date="2021-05-27T14:10:00Z"/>
          <w:rFonts w:ascii="Helvetica Neue" w:eastAsia="Times New Roman" w:hAnsi="Helvetica Neue" w:cs="Times New Roman"/>
          <w:color w:val="333333"/>
          <w:sz w:val="23"/>
          <w:szCs w:val="23"/>
        </w:rPr>
      </w:pPr>
    </w:p>
    <w:p w14:paraId="5B36327E" w14:textId="433260F4" w:rsidR="00A74DFF" w:rsidRPr="00A74DFF" w:rsidRDefault="00A74DFF" w:rsidP="00A74DF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3"/>
          <w:szCs w:val="23"/>
          <w:lang w:val="en-US"/>
          <w:rPrChange w:id="54" w:author="Jian Yang" w:date="2021-05-27T14:10:00Z">
            <w:rPr>
              <w:rFonts w:ascii="Helvetica Neue" w:eastAsia="Times New Roman" w:hAnsi="Helvetica Neue" w:cs="Times New Roman"/>
              <w:color w:val="333333"/>
              <w:sz w:val="23"/>
              <w:szCs w:val="23"/>
            </w:rPr>
          </w:rPrChange>
        </w:rPr>
        <w:pPrChange w:id="55" w:author="Jian Yang" w:date="2021-05-27T14:10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/>
            <w:ind w:left="1095" w:hanging="360"/>
          </w:pPr>
        </w:pPrChange>
      </w:pPr>
      <w:ins w:id="56" w:author="Jian Yang" w:date="2021-05-27T14:14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Genome-wide a</w:t>
        </w:r>
      </w:ins>
      <w:ins w:id="57" w:author="Jian Yang" w:date="2021-05-27T14:10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ssociation </w:t>
        </w:r>
      </w:ins>
      <w:ins w:id="58" w:author="Jian Yang" w:date="2021-05-27T14:14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analysis</w:t>
        </w:r>
      </w:ins>
    </w:p>
    <w:p w14:paraId="654C9834" w14:textId="3BFCCDBA" w:rsidR="00120C95" w:rsidRPr="00120C95" w:rsidDel="00A74DFF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moveFrom w:id="59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</w:rPr>
      </w:pPr>
      <w:moveFromRangeStart w:id="60" w:author="Jian Yang" w:date="2021-05-27T14:12:00Z" w:name="move73017144"/>
      <w:moveFrom w:id="61" w:author="Jian Yang" w:date="2021-05-27T14:12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PCA analysis and estimation of Fst in GWAS data;</w:t>
        </w:r>
      </w:moveFrom>
    </w:p>
    <w:p w14:paraId="4677EC8A" w14:textId="66417DA1" w:rsidR="00120C95" w:rsidRPr="00120C95" w:rsidDel="00A74DFF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moveFrom w:id="62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</w:rPr>
      </w:pPr>
      <w:moveFrom w:id="63" w:author="Jian Yang" w:date="2021-05-27T14:12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Computing LD scores and searching for LD friends for a list of target SNPs;</w:t>
        </w:r>
      </w:moveFrom>
    </w:p>
    <w:moveFromRangeEnd w:id="60"/>
    <w:p w14:paraId="01BA4852" w14:textId="4BD8C7B5" w:rsidR="00120C95" w:rsidRPr="00120C95" w:rsidDel="00A74DFF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del w:id="64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</w:rPr>
      </w:pPr>
      <w:del w:id="65" w:author="Jian Yang" w:date="2021-05-27T14:12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Simulating a phenotype based on GWAS data;</w:delText>
        </w:r>
      </w:del>
    </w:p>
    <w:p w14:paraId="797D6AE4" w14:textId="5C6AC052" w:rsidR="00A74DFF" w:rsidRPr="00120C95" w:rsidDel="00A74DFF" w:rsidRDefault="00A74DFF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del w:id="66" w:author="Jian Yang" w:date="2021-05-27T14:12:00Z"/>
          <w:moveTo w:id="67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</w:rPr>
      </w:pPr>
      <w:moveToRangeStart w:id="68" w:author="Jian Yang" w:date="2021-05-27T14:12:00Z" w:name="move73017144"/>
      <w:moveTo w:id="69" w:author="Jian Yang" w:date="2021-05-27T14:12:00Z">
        <w:del w:id="70" w:author="Jian Yang" w:date="2021-05-27T14:12:00Z">
          <w:r w:rsidRPr="00120C95" w:rsidDel="00A74DFF">
            <w:rPr>
              <w:rFonts w:ascii="Helvetica Neue" w:eastAsia="Times New Roman" w:hAnsi="Helvetica Neue" w:cs="Times New Roman"/>
              <w:color w:val="333333"/>
              <w:sz w:val="23"/>
              <w:szCs w:val="23"/>
            </w:rPr>
            <w:delText>PCA analysis and estimation of Fst in GWAS data;</w:delText>
          </w:r>
        </w:del>
      </w:moveTo>
    </w:p>
    <w:p w14:paraId="5B7AB220" w14:textId="50B58A61" w:rsidR="00A74DFF" w:rsidRPr="00120C95" w:rsidDel="00A74DFF" w:rsidRDefault="00A74DFF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del w:id="71" w:author="Jian Yang" w:date="2021-05-27T14:12:00Z"/>
          <w:moveTo w:id="72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</w:rPr>
      </w:pPr>
      <w:moveTo w:id="73" w:author="Jian Yang" w:date="2021-05-27T14:12:00Z">
        <w:del w:id="74" w:author="Jian Yang" w:date="2021-05-27T14:12:00Z">
          <w:r w:rsidRPr="00120C95" w:rsidDel="00A74DFF">
            <w:rPr>
              <w:rFonts w:ascii="Helvetica Neue" w:eastAsia="Times New Roman" w:hAnsi="Helvetica Neue" w:cs="Times New Roman"/>
              <w:color w:val="333333"/>
              <w:sz w:val="23"/>
              <w:szCs w:val="23"/>
            </w:rPr>
            <w:delText>Computing LD scores and searching for LD friends for a list of target SNPs;</w:delText>
          </w:r>
        </w:del>
      </w:moveTo>
    </w:p>
    <w:moveToRangeEnd w:id="68"/>
    <w:p w14:paraId="627531A0" w14:textId="7443F3D3" w:rsidR="00120C95" w:rsidRPr="00120C95" w:rsidRDefault="00D05A80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ins w:id="75" w:author="Jian Yang" w:date="2021-05-27T14:03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COJO: </w:t>
        </w:r>
      </w:ins>
      <w:del w:id="76" w:author="Jian Yang" w:date="2021-05-27T14:03:00Z">
        <w:r w:rsidR="00120C95"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C</w:delText>
        </w:r>
      </w:del>
      <w:ins w:id="77" w:author="Jian Yang" w:date="2021-05-27T14:03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c</w:t>
        </w:r>
      </w:ins>
      <w:r w:rsidR="00120C95"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onditional &amp; joint</w:t>
      </w:r>
      <w:ins w:id="78" w:author="Jian Yang" w:date="2021-05-27T14:03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association</w:t>
        </w:r>
      </w:ins>
      <w:r w:rsidR="00120C95"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del w:id="79" w:author="Jian Yang" w:date="2021-05-27T14:03:00Z">
        <w:r w:rsidR="00120C95"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(COJO) </w:delText>
        </w:r>
      </w:del>
      <w:r w:rsidR="00120C95"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analysis </w:t>
      </w:r>
      <w:ins w:id="80" w:author="Jian Yang" w:date="2021-05-27T14:03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using</w:t>
        </w:r>
      </w:ins>
      <w:del w:id="81" w:author="Jian Yang" w:date="2021-05-27T14:03:00Z">
        <w:r w:rsidR="00120C95"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of</w:delText>
        </w:r>
      </w:del>
      <w:r w:rsidR="00120C95"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GWAS summary statistics</w:t>
      </w:r>
      <w:del w:id="82" w:author="Jian Yang" w:date="2021-05-27T14:03:00Z">
        <w:r w:rsidR="00120C95"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 without individual-level genotype data</w:delText>
        </w:r>
      </w:del>
      <w:r w:rsidR="00120C95"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;</w:t>
      </w:r>
    </w:p>
    <w:p w14:paraId="44FDBE0A" w14:textId="7ACD9CFA" w:rsidR="00120C95" w:rsidRP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mtCOJO: multi-trait-based conditional &amp; joint</w:t>
      </w:r>
      <w:ins w:id="83" w:author="Jian Yang" w:date="2021-05-27T14:03:00Z">
        <w:r w:rsidR="00D05A80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association</w:t>
        </w:r>
      </w:ins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analysis using GWAS summary </w:t>
      </w:r>
      <w:ins w:id="84" w:author="Jian Yang" w:date="2021-05-27T14:04:00Z">
        <w:r w:rsidR="00D05A80"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statistics</w:t>
        </w:r>
      </w:ins>
      <w:del w:id="85" w:author="Jian Yang" w:date="2021-05-27T14:04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data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;</w:t>
      </w:r>
    </w:p>
    <w:p w14:paraId="55705A3A" w14:textId="1F147C77" w:rsidR="00120C95" w:rsidRPr="00120C95" w:rsidDel="00A74DFF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del w:id="86" w:author="Jian Yang" w:date="2021-05-27T14:11:00Z"/>
          <w:rFonts w:ascii="Helvetica Neue" w:eastAsia="Times New Roman" w:hAnsi="Helvetica Neue" w:cs="Times New Roman"/>
          <w:color w:val="333333"/>
          <w:sz w:val="23"/>
          <w:szCs w:val="23"/>
        </w:rPr>
      </w:pPr>
      <w:del w:id="87" w:author="Jian Yang" w:date="2021-05-27T14:11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GSMR: generalised summary-data-based </w:delText>
        </w:r>
      </w:del>
      <w:del w:id="88" w:author="Jian Yang" w:date="2021-05-27T14:04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m</w:delText>
        </w:r>
      </w:del>
      <w:del w:id="89" w:author="Jian Yang" w:date="2021-05-27T14:11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endelian randomisaion;</w:delText>
        </w:r>
      </w:del>
    </w:p>
    <w:p w14:paraId="52423FAE" w14:textId="77777777" w:rsidR="00120C95" w:rsidRP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MLMA and MLMA-LOCO: mixed linear model association analysis;</w:t>
      </w:r>
    </w:p>
    <w:p w14:paraId="5291E388" w14:textId="281FACD3" w:rsidR="00120C95" w:rsidRP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fastBAT: gene- or set-based association analysis</w:t>
      </w:r>
      <w:ins w:id="90" w:author="Jian Yang" w:date="2021-05-27T14:04:00Z">
        <w:r w:rsidR="00D05A80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using GWAS summary </w:t>
        </w:r>
        <w:r w:rsidR="00D05A80"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statistics</w:t>
        </w:r>
      </w:ins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;</w:t>
      </w:r>
    </w:p>
    <w:p w14:paraId="41D2B2C5" w14:textId="7A3C0F6E" w:rsidR="00120C95" w:rsidRPr="00120C95" w:rsidDel="00A74DFF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moveFrom w:id="91" w:author="Jian Yang" w:date="2021-05-27T14:14:00Z"/>
          <w:rFonts w:ascii="Helvetica Neue" w:eastAsia="Times New Roman" w:hAnsi="Helvetica Neue" w:cs="Times New Roman"/>
          <w:color w:val="333333"/>
          <w:sz w:val="23"/>
          <w:szCs w:val="23"/>
        </w:rPr>
      </w:pPr>
      <w:moveFromRangeStart w:id="92" w:author="Jian Yang" w:date="2021-05-27T14:14:00Z" w:name="move73017287"/>
      <w:moveFrom w:id="93" w:author="Jian Yang" w:date="2021-05-27T14:14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sBLUP: summary-data based BLUP analysis for genomic risk prediction;</w:t>
        </w:r>
      </w:moveFrom>
    </w:p>
    <w:moveFromRangeEnd w:id="92"/>
    <w:p w14:paraId="4B210BA7" w14:textId="13DAE2C2" w:rsidR="00120C95" w:rsidRPr="00120C95" w:rsidDel="00A74DFF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del w:id="94" w:author="Jian Yang" w:date="2021-05-27T14:11:00Z"/>
          <w:rFonts w:ascii="Helvetica Neue" w:eastAsia="Times New Roman" w:hAnsi="Helvetica Neue" w:cs="Times New Roman"/>
          <w:color w:val="333333"/>
          <w:sz w:val="23"/>
          <w:szCs w:val="23"/>
        </w:rPr>
      </w:pPr>
      <w:del w:id="95" w:author="Jian Yang" w:date="2021-05-27T14:11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Haseman-Elston regression to estimate </w:delText>
        </w:r>
      </w:del>
      <w:del w:id="96" w:author="Jian Yang" w:date="2021-05-27T14:05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the </w:delText>
        </w:r>
      </w:del>
      <w:del w:id="97" w:author="Jian Yang" w:date="2021-05-27T14:04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the </w:delText>
        </w:r>
      </w:del>
      <w:del w:id="98" w:author="Jian Yang" w:date="2021-05-27T14:11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SNP-based heritability for a trait and </w:delText>
        </w:r>
      </w:del>
      <w:del w:id="99" w:author="Jian Yang" w:date="2021-05-27T14:05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the </w:delText>
        </w:r>
      </w:del>
      <w:del w:id="100" w:author="Jian Yang" w:date="2021-05-27T14:11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genetic correlation between two traits;</w:delText>
        </w:r>
      </w:del>
    </w:p>
    <w:p w14:paraId="4DC8E893" w14:textId="199A7DCE" w:rsidR="00120C95" w:rsidRP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fastGWA: an </w:t>
      </w:r>
      <w:ins w:id="101" w:author="Jian Yang" w:date="2021-05-27T13:53:00Z">
        <w:r w:rsidR="009D308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ultra</w:t>
        </w:r>
      </w:ins>
      <w:del w:id="102" w:author="Jian Yang" w:date="2021-05-27T13:53:00Z">
        <w:r w:rsidRPr="00120C95" w:rsidDel="009D308A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extremely source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-</w:t>
      </w:r>
      <w:del w:id="103" w:author="Jian Yang" w:date="2021-05-27T14:08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efficient </w:delText>
        </w:r>
      </w:del>
      <w:ins w:id="104" w:author="Jian Yang" w:date="2021-05-27T14:08:00Z">
        <w:r w:rsidR="00A74DFF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fast</w:t>
        </w:r>
        <w:r w:rsidR="00A74DFF"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 </w:t>
        </w:r>
      </w:ins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(mixed) linear model association tool.</w:t>
      </w:r>
    </w:p>
    <w:p w14:paraId="2F8F2040" w14:textId="21A5DB67" w:rsidR="00120C95" w:rsidRP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fastGWA-GLMM: a</w:t>
      </w:r>
      <w:ins w:id="105" w:author="Jian Yang" w:date="2021-05-27T14:08:00Z">
        <w:r w:rsidR="00A74DFF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n ultra-fast</w:t>
        </w:r>
      </w:ins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del w:id="106" w:author="Jian Yang" w:date="2021-05-27T14:05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fast 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generalized linear mixed model</w:t>
      </w:r>
      <w:ins w:id="107" w:author="Jian Yang" w:date="2021-05-27T14:05:00Z">
        <w:r w:rsidR="00D05A80"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-</w:t>
        </w:r>
      </w:ins>
      <w:del w:id="108" w:author="Jian Yang" w:date="2021-05-27T14:05:00Z">
        <w:r w:rsidRPr="00120C95" w:rsidDel="00D05A80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 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based association tool for binary traits.</w:t>
      </w:r>
    </w:p>
    <w:p w14:paraId="20D510B7" w14:textId="2C61BF25" w:rsidR="00120C95" w:rsidRP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fastGWA-BB: </w:t>
      </w:r>
      <w:del w:id="109" w:author="Jian Yang" w:date="2021-05-27T14:08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a 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fastGWA-GLMM</w:t>
      </w:r>
      <w:del w:id="110" w:author="Jian Yang" w:date="2021-05-27T14:08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-based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burden test</w:t>
      </w:r>
      <w:del w:id="111" w:author="Jian Yang" w:date="2021-05-27T14:09:00Z">
        <w:r w:rsidRPr="00120C95" w:rsidDel="00A74DFF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 method for set-based test in rare variants</w:delText>
        </w:r>
      </w:del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28EF11AD" w14:textId="5F8A9543" w:rsidR="00120C95" w:rsidRDefault="00120C95" w:rsidP="00120C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ins w:id="112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</w:rPr>
      </w:pPr>
      <w:r w:rsidRPr="00120C95">
        <w:rPr>
          <w:rFonts w:ascii="Helvetica Neue" w:eastAsia="Times New Roman" w:hAnsi="Helvetica Neue" w:cs="Times New Roman"/>
          <w:color w:val="333333"/>
          <w:sz w:val="23"/>
          <w:szCs w:val="23"/>
        </w:rPr>
        <w:t>ACAT-V: a fast summary-level association method based on Cauchy distribution for set-based test in rare variants.</w:t>
      </w:r>
    </w:p>
    <w:p w14:paraId="628D0600" w14:textId="2C78BE81" w:rsidR="00A74DFF" w:rsidRPr="00A74DFF" w:rsidRDefault="00A74DFF" w:rsidP="00A74DFF">
      <w:pPr>
        <w:shd w:val="clear" w:color="auto" w:fill="FFFFFF"/>
        <w:spacing w:before="100" w:beforeAutospacing="1" w:after="100" w:afterAutospacing="1"/>
        <w:rPr>
          <w:ins w:id="113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  <w:lang w:val="en-US"/>
          <w:rPrChange w:id="114" w:author="Jian Yang" w:date="2021-05-27T14:12:00Z">
            <w:rPr>
              <w:ins w:id="115" w:author="Jian Yang" w:date="2021-05-27T14:12:00Z"/>
              <w:rFonts w:ascii="Helvetica Neue" w:eastAsia="Times New Roman" w:hAnsi="Helvetica Neue" w:cs="Times New Roman"/>
              <w:color w:val="333333"/>
              <w:sz w:val="23"/>
              <w:szCs w:val="23"/>
            </w:rPr>
          </w:rPrChange>
        </w:rPr>
      </w:pPr>
      <w:ins w:id="116" w:author="Jian Yang" w:date="2021-05-27T14:17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lastRenderedPageBreak/>
          <w:t xml:space="preserve">GWAS simulation, population genetics, and 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M</w:t>
        </w:r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endelian randomisaion</w:t>
        </w:r>
      </w:ins>
    </w:p>
    <w:p w14:paraId="6535334C" w14:textId="77777777" w:rsidR="00A74DFF" w:rsidRPr="00120C95" w:rsidRDefault="00A74DFF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ins w:id="117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</w:rPr>
      </w:pPr>
      <w:ins w:id="118" w:author="Jian Yang" w:date="2021-05-27T14:12:00Z"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Simulating a phenotype based on GWAS data;</w:t>
        </w:r>
      </w:ins>
    </w:p>
    <w:p w14:paraId="44FDE6EA" w14:textId="77777777" w:rsidR="00A74DFF" w:rsidRPr="00120C95" w:rsidRDefault="00A74DFF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ins w:id="119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</w:rPr>
      </w:pPr>
      <w:ins w:id="120" w:author="Jian Yang" w:date="2021-05-27T14:12:00Z"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GSMR: generalised summary-data-based 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M</w:t>
        </w:r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endelian randomisaion;</w:t>
        </w:r>
      </w:ins>
    </w:p>
    <w:p w14:paraId="5B9085F5" w14:textId="2FBF553F" w:rsidR="00A74DFF" w:rsidRDefault="00A74DFF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ins w:id="121" w:author="Jian Yang" w:date="2021-05-27T14:16:00Z"/>
          <w:rFonts w:ascii="Helvetica Neue" w:eastAsia="Times New Roman" w:hAnsi="Helvetica Neue" w:cs="Times New Roman"/>
          <w:color w:val="333333"/>
          <w:sz w:val="23"/>
          <w:szCs w:val="23"/>
        </w:rPr>
      </w:pPr>
      <w:ins w:id="122" w:author="Jian Yang" w:date="2021-05-27T14:12:00Z"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PCA analysis and estimation of Fst in GWAS data;</w:t>
        </w:r>
      </w:ins>
    </w:p>
    <w:p w14:paraId="5A362A00" w14:textId="45DDE57F" w:rsidR="00A74DFF" w:rsidRPr="00A74DFF" w:rsidRDefault="00A74DFF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ins w:id="123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</w:rPr>
      </w:pPr>
      <w:ins w:id="124" w:author="Jian Yang" w:date="2021-05-27T14:16:00Z"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Estimating inbreeding coefficients of individuals 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from SNP</w:t>
        </w:r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 xml:space="preserve"> data;</w:t>
        </w:r>
      </w:ins>
    </w:p>
    <w:p w14:paraId="526FF7DF" w14:textId="77777777" w:rsidR="00A74DFF" w:rsidRPr="00120C95" w:rsidRDefault="00A74DFF" w:rsidP="00A74D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ins w:id="125" w:author="Jian Yang" w:date="2021-05-27T14:12:00Z"/>
          <w:rFonts w:ascii="Helvetica Neue" w:eastAsia="Times New Roman" w:hAnsi="Helvetica Neue" w:cs="Times New Roman"/>
          <w:color w:val="333333"/>
          <w:sz w:val="23"/>
          <w:szCs w:val="23"/>
        </w:rPr>
      </w:pPr>
      <w:ins w:id="126" w:author="Jian Yang" w:date="2021-05-27T14:12:00Z"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Computing LD scores and searching for LD friends for a list of target SNPs;</w:t>
        </w:r>
      </w:ins>
    </w:p>
    <w:p w14:paraId="04E52125" w14:textId="77777777" w:rsidR="00A74DFF" w:rsidRPr="00120C95" w:rsidRDefault="00A74DFF" w:rsidP="00A74DF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3"/>
          <w:szCs w:val="23"/>
        </w:rPr>
        <w:pPrChange w:id="127" w:author="Jian Yang" w:date="2021-05-27T14:12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/>
            <w:ind w:left="1095" w:hanging="360"/>
          </w:pPr>
        </w:pPrChange>
      </w:pPr>
    </w:p>
    <w:p w14:paraId="7685E17A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Latest release </w:t>
      </w:r>
      <w:r w:rsidRPr="00120C95">
        <w:rPr>
          <w:rFonts w:ascii="Helvetica Neue" w:eastAsia="Times New Roman" w:hAnsi="Helvetica Neue" w:cs="Times New Roman"/>
          <w:b/>
          <w:bCs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b/>
          <w:bCs/>
          <w:color w:val="333333"/>
        </w:rPr>
        <w:instrText xml:space="preserve"> HYPERLINK "http://172.16.13.142/software/gcta/index.html" \l "Download" </w:instrText>
      </w:r>
      <w:r w:rsidRPr="00120C95">
        <w:rPr>
          <w:rFonts w:ascii="Helvetica Neue" w:eastAsia="Times New Roman" w:hAnsi="Helvetica Neue" w:cs="Times New Roman"/>
          <w:b/>
          <w:bCs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b/>
          <w:bCs/>
          <w:color w:val="0088CC"/>
          <w:u w:val="single"/>
        </w:rPr>
        <w:t>v1.93.3beta</w:t>
      </w:r>
      <w:r w:rsidRPr="00120C95">
        <w:rPr>
          <w:rFonts w:ascii="Helvetica Neue" w:eastAsia="Times New Roman" w:hAnsi="Helvetica Neue" w:cs="Times New Roman"/>
          <w:b/>
          <w:bCs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b/>
          <w:bCs/>
          <w:color w:val="333333"/>
        </w:rPr>
        <w:t>, click to download or view update log (XX May 2021)</w:t>
      </w:r>
    </w:p>
    <w:p w14:paraId="0927F80A" w14:textId="77777777" w:rsidR="00120C95" w:rsidRPr="00120C95" w:rsidRDefault="00846E53" w:rsidP="00120C95">
      <w:pPr>
        <w:spacing w:before="270" w:after="270"/>
        <w:rPr>
          <w:rFonts w:ascii="Times New Roman" w:eastAsia="Times New Roman" w:hAnsi="Times New Roman" w:cs="Times New Roman"/>
        </w:rPr>
      </w:pPr>
      <w:r w:rsidRPr="00120C95">
        <w:rPr>
          <w:rFonts w:ascii="Times New Roman" w:eastAsia="Times New Roman" w:hAnsi="Times New Roman" w:cs="Times New Roman"/>
          <w:noProof/>
        </w:rPr>
        <w:pict w14:anchorId="27031AF7">
          <v:rect id="_x0000_i1027" alt="" style="width:468pt;height:.05pt;mso-width-percent:0;mso-height-percent:0;mso-width-percent:0;mso-height-percent:0" o:hralign="center" o:hrstd="t" o:hrnoshade="t" o:hr="t" fillcolor="#333" stroked="f"/>
        </w:pict>
      </w:r>
    </w:p>
    <w:p w14:paraId="5D634EB4" w14:textId="77777777" w:rsidR="00120C95" w:rsidRPr="00120C95" w:rsidRDefault="00120C95" w:rsidP="00120C95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Credits</w:t>
      </w:r>
    </w:p>
    <w:p w14:paraId="45CF3CA3" w14:textId="400603AF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5" w:history="1">
        <w:r w:rsidRPr="00120C95">
          <w:rPr>
            <w:rFonts w:ascii="Helvetica Neue" w:eastAsia="Times New Roman" w:hAnsi="Helvetica Neue" w:cs="Times New Roman"/>
            <w:color w:val="0088CC"/>
            <w:u w:val="single"/>
          </w:rPr>
          <w:t>Jian Yang</w:t>
        </w:r>
      </w:hyperlink>
      <w:r w:rsidRPr="00120C95">
        <w:rPr>
          <w:rFonts w:ascii="Helvetica Neue" w:eastAsia="Times New Roman" w:hAnsi="Helvetica Neue" w:cs="Times New Roman"/>
          <w:color w:val="333333"/>
        </w:rPr>
        <w:t xml:space="preserve"> developed the original version of the software </w:t>
      </w:r>
      <w:ins w:id="128" w:author="Jian Yang" w:date="2021-05-27T14:22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>(</w:t>
        </w:r>
      </w:ins>
      <w:r w:rsidRPr="00120C95">
        <w:rPr>
          <w:rFonts w:ascii="Helvetica Neue" w:eastAsia="Times New Roman" w:hAnsi="Helvetica Neue" w:cs="Times New Roman"/>
          <w:color w:val="333333"/>
        </w:rPr>
        <w:t>with supports from 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"mailto:peter.visscher@uq.edu.au"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Peter Visscher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, 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"mailto:Mike.Goddard@dpi.vic.gov.au"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Mike Goddard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 and 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"mailto:hong.lee@uq.edu.au"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Hong Lee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ins w:id="129" w:author="Jian Yang" w:date="2021-05-27T14:22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>) and currently maintain</w:t>
        </w:r>
      </w:ins>
      <w:ins w:id="130" w:author="Jian Yang" w:date="2021-05-27T14:24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>s</w:t>
        </w:r>
      </w:ins>
      <w:ins w:id="131" w:author="Jian Yang" w:date="2021-05-27T14:22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 xml:space="preserve"> the software</w:t>
        </w:r>
      </w:ins>
      <w:r w:rsidRPr="00120C95">
        <w:rPr>
          <w:rFonts w:ascii="Helvetica Neue" w:eastAsia="Times New Roman" w:hAnsi="Helvetica Neue" w:cs="Times New Roman"/>
          <w:color w:val="333333"/>
        </w:rPr>
        <w:t>.</w:t>
      </w:r>
    </w:p>
    <w:p w14:paraId="3A560C9C" w14:textId="60D666DE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6" w:history="1">
        <w:r w:rsidRPr="00120C95">
          <w:rPr>
            <w:rFonts w:ascii="Helvetica Neue" w:eastAsia="Times New Roman" w:hAnsi="Helvetica Neue" w:cs="Times New Roman"/>
            <w:color w:val="0088CC"/>
            <w:u w:val="single"/>
          </w:rPr>
          <w:t>Zhili Zheng</w:t>
        </w:r>
      </w:hyperlink>
      <w:r w:rsidRPr="00120C95">
        <w:rPr>
          <w:rFonts w:ascii="Helvetica Neue" w:eastAsia="Times New Roman" w:hAnsi="Helvetica Neue" w:cs="Times New Roman"/>
          <w:color w:val="333333"/>
        </w:rPr>
        <w:t> programmed the fastGWA</w:t>
      </w:r>
      <w:ins w:id="132" w:author="Jian Yang" w:date="2021-05-27T14:24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>,</w:t>
        </w:r>
      </w:ins>
      <w:ins w:id="133" w:author="Jian Yang" w:date="2021-05-27T14:17:00Z">
        <w:r w:rsidR="00A74DFF"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  <w:proofErr w:type="spellStart"/>
        <w:r w:rsidR="00A74DFF">
          <w:rPr>
            <w:rFonts w:ascii="Helvetica Neue" w:eastAsia="Times New Roman" w:hAnsi="Helvetica Neue" w:cs="Times New Roman"/>
            <w:color w:val="333333"/>
            <w:lang w:val="en-US"/>
          </w:rPr>
          <w:t>fastGWA</w:t>
        </w:r>
        <w:proofErr w:type="spellEnd"/>
        <w:r w:rsidR="00A74DFF">
          <w:rPr>
            <w:rFonts w:ascii="Helvetica Neue" w:eastAsia="Times New Roman" w:hAnsi="Helvetica Neue" w:cs="Times New Roman"/>
            <w:color w:val="333333"/>
            <w:lang w:val="en-US"/>
          </w:rPr>
          <w:t>-GLMM</w:t>
        </w:r>
      </w:ins>
      <w:ins w:id="134" w:author="Jian Yang" w:date="2021-05-27T14:24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 xml:space="preserve"> and </w:t>
        </w:r>
        <w:proofErr w:type="spellStart"/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>fastGWA</w:t>
        </w:r>
        <w:proofErr w:type="spellEnd"/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>-BB</w:t>
        </w:r>
      </w:ins>
      <w:r w:rsidRPr="00120C95">
        <w:rPr>
          <w:rFonts w:ascii="Helvetica Neue" w:eastAsia="Times New Roman" w:hAnsi="Helvetica Neue" w:cs="Times New Roman"/>
          <w:color w:val="333333"/>
        </w:rPr>
        <w:t xml:space="preserve"> module</w:t>
      </w:r>
      <w:ins w:id="135" w:author="Jian Yang" w:date="2021-05-27T14:18:00Z">
        <w:r w:rsidR="00A74DFF">
          <w:rPr>
            <w:rFonts w:ascii="Helvetica Neue" w:eastAsia="Times New Roman" w:hAnsi="Helvetica Neue" w:cs="Times New Roman"/>
            <w:color w:val="333333"/>
            <w:lang w:val="en-US"/>
          </w:rPr>
          <w:t>s</w:t>
        </w:r>
      </w:ins>
      <w:r w:rsidRPr="00120C95">
        <w:rPr>
          <w:rFonts w:ascii="Helvetica Neue" w:eastAsia="Times New Roman" w:hAnsi="Helvetica Neue" w:cs="Times New Roman"/>
          <w:color w:val="333333"/>
        </w:rPr>
        <w:t xml:space="preserve">, rewrote the I/O and GRM modules, improved the GREML and bivariate GREML modules, extended the </w:t>
      </w:r>
      <w:del w:id="136" w:author="Jian Yang" w:date="2021-05-27T14:19:00Z">
        <w:r w:rsidRPr="00120C95" w:rsidDel="00A74DFF">
          <w:rPr>
            <w:rFonts w:ascii="Helvetica Neue" w:eastAsia="Times New Roman" w:hAnsi="Helvetica Neue" w:cs="Times New Roman"/>
            <w:color w:val="333333"/>
          </w:rPr>
          <w:delText>GCTA-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>PCA module,</w:t>
      </w:r>
      <w:ins w:id="137" w:author="Jian Yang" w:date="2021-05-27T14:23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 xml:space="preserve"> and</w:t>
        </w:r>
      </w:ins>
      <w:r w:rsidRPr="00120C95">
        <w:rPr>
          <w:rFonts w:ascii="Helvetica Neue" w:eastAsia="Times New Roman" w:hAnsi="Helvetica Neue" w:cs="Times New Roman"/>
          <w:color w:val="333333"/>
        </w:rPr>
        <w:t xml:space="preserve"> improved the SBLUP module</w:t>
      </w:r>
      <w:del w:id="138" w:author="Jian Yang" w:date="2021-05-27T14:23:00Z">
        <w:r w:rsidRPr="00120C95" w:rsidDel="005C078C">
          <w:rPr>
            <w:rFonts w:ascii="Helvetica Neue" w:eastAsia="Times New Roman" w:hAnsi="Helvetica Neue" w:cs="Times New Roman"/>
            <w:color w:val="333333"/>
          </w:rPr>
          <w:delText xml:space="preserve">, </w:delText>
        </w:r>
      </w:del>
      <w:del w:id="139" w:author="Jian Yang" w:date="2021-05-27T14:18:00Z">
        <w:r w:rsidRPr="00120C95" w:rsidDel="00A74DFF">
          <w:rPr>
            <w:rFonts w:ascii="Helvetica Neue" w:eastAsia="Times New Roman" w:hAnsi="Helvetica Neue" w:cs="Times New Roman"/>
            <w:color w:val="333333"/>
          </w:rPr>
          <w:delText xml:space="preserve">developed </w:delText>
        </w:r>
      </w:del>
      <w:del w:id="140" w:author="Jian Yang" w:date="2021-05-27T14:23:00Z">
        <w:r w:rsidRPr="00120C95" w:rsidDel="005C078C">
          <w:rPr>
            <w:rFonts w:ascii="Helvetica Neue" w:eastAsia="Times New Roman" w:hAnsi="Helvetica Neue" w:cs="Times New Roman"/>
            <w:color w:val="333333"/>
          </w:rPr>
          <w:delText>the website</w:delText>
        </w:r>
      </w:del>
      <w:del w:id="141" w:author="Jian Yang" w:date="2021-05-27T14:18:00Z">
        <w:r w:rsidRPr="00120C95" w:rsidDel="00A74DFF">
          <w:rPr>
            <w:rFonts w:ascii="Helvetica Neue" w:eastAsia="Times New Roman" w:hAnsi="Helvetica Neue" w:cs="Times New Roman"/>
            <w:color w:val="333333"/>
          </w:rPr>
          <w:delText>, and is currently maintaining the software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>.</w:t>
      </w:r>
    </w:p>
    <w:p w14:paraId="122E9CE2" w14:textId="29034D60" w:rsidR="00120C95" w:rsidRDefault="00120C95" w:rsidP="00120C95">
      <w:pPr>
        <w:shd w:val="clear" w:color="auto" w:fill="FFFFFF"/>
        <w:spacing w:after="135"/>
        <w:rPr>
          <w:ins w:id="142" w:author="Jian Yang" w:date="2021-05-27T14:18:00Z"/>
          <w:rFonts w:ascii="Helvetica Neue" w:eastAsia="Times New Roman" w:hAnsi="Helvetica Neue" w:cs="Times New Roman"/>
          <w:color w:val="333333"/>
        </w:rPr>
      </w:pPr>
      <w:hyperlink r:id="rId7" w:history="1">
        <w:r w:rsidRPr="00120C95">
          <w:rPr>
            <w:rFonts w:ascii="Helvetica Neue" w:eastAsia="Times New Roman" w:hAnsi="Helvetica Neue" w:cs="Times New Roman"/>
            <w:color w:val="0088CC"/>
            <w:u w:val="single"/>
          </w:rPr>
          <w:t>Zhihong Zhu</w:t>
        </w:r>
      </w:hyperlink>
      <w:r w:rsidRPr="00120C95">
        <w:rPr>
          <w:rFonts w:ascii="Helvetica Neue" w:eastAsia="Times New Roman" w:hAnsi="Helvetica Neue" w:cs="Times New Roman"/>
          <w:color w:val="333333"/>
        </w:rPr>
        <w:t xml:space="preserve"> programmed the </w:t>
      </w:r>
      <w:del w:id="143" w:author="Jian Yang" w:date="2021-05-27T14:19:00Z">
        <w:r w:rsidRPr="00120C95" w:rsidDel="00A74DFF">
          <w:rPr>
            <w:rFonts w:ascii="Helvetica Neue" w:eastAsia="Times New Roman" w:hAnsi="Helvetica Neue" w:cs="Times New Roman"/>
            <w:color w:val="333333"/>
          </w:rPr>
          <w:delText>GCTA-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>mtCOJO</w:t>
      </w:r>
      <w:ins w:id="144" w:author="Jian Yang" w:date="2021-05-27T14:25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 xml:space="preserve"> and</w:t>
        </w:r>
      </w:ins>
      <w:del w:id="145" w:author="Jian Yang" w:date="2021-05-27T14:25:00Z">
        <w:r w:rsidRPr="00120C95" w:rsidDel="005C078C">
          <w:rPr>
            <w:rFonts w:ascii="Helvetica Neue" w:eastAsia="Times New Roman" w:hAnsi="Helvetica Neue" w:cs="Times New Roman"/>
            <w:color w:val="333333"/>
          </w:rPr>
          <w:delText>,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 xml:space="preserve"> </w:t>
      </w:r>
      <w:del w:id="146" w:author="Jian Yang" w:date="2021-05-27T14:19:00Z">
        <w:r w:rsidRPr="00120C95" w:rsidDel="00A74DFF">
          <w:rPr>
            <w:rFonts w:ascii="Helvetica Neue" w:eastAsia="Times New Roman" w:hAnsi="Helvetica Neue" w:cs="Times New Roman"/>
            <w:color w:val="333333"/>
          </w:rPr>
          <w:delText>GCTA-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>GSMR module</w:t>
      </w:r>
      <w:ins w:id="147" w:author="Jian Yang" w:date="2021-05-27T14:25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>s</w:t>
        </w:r>
      </w:ins>
      <w:r w:rsidRPr="00120C95">
        <w:rPr>
          <w:rFonts w:ascii="Helvetica Neue" w:eastAsia="Times New Roman" w:hAnsi="Helvetica Neue" w:cs="Times New Roman"/>
          <w:color w:val="333333"/>
        </w:rPr>
        <w:t xml:space="preserve"> and improved the </w:t>
      </w:r>
      <w:del w:id="148" w:author="Jian Yang" w:date="2021-05-27T14:19:00Z">
        <w:r w:rsidRPr="00120C95" w:rsidDel="00A74DFF">
          <w:rPr>
            <w:rFonts w:ascii="Helvetica Neue" w:eastAsia="Times New Roman" w:hAnsi="Helvetica Neue" w:cs="Times New Roman"/>
            <w:color w:val="333333"/>
          </w:rPr>
          <w:delText>GCTA-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>COJO module.</w:t>
      </w:r>
    </w:p>
    <w:p w14:paraId="7A2D15A8" w14:textId="77777777" w:rsidR="005C078C" w:rsidRPr="00A74DFF" w:rsidRDefault="005C078C" w:rsidP="005C078C">
      <w:pPr>
        <w:shd w:val="clear" w:color="auto" w:fill="FFFFFF"/>
        <w:spacing w:after="135"/>
        <w:rPr>
          <w:ins w:id="149" w:author="Jian Yang" w:date="2021-05-27T14:25:00Z"/>
          <w:rFonts w:ascii="Helvetica Neue" w:eastAsia="Times New Roman" w:hAnsi="Helvetica Neue" w:cs="Times New Roman"/>
          <w:color w:val="333333"/>
          <w:lang w:val="en-US"/>
        </w:rPr>
      </w:pPr>
      <w:commentRangeStart w:id="150"/>
      <w:proofErr w:type="spellStart"/>
      <w:ins w:id="151" w:author="Jian Yang" w:date="2021-05-27T14:25:00Z">
        <w:r>
          <w:rPr>
            <w:rFonts w:ascii="Helvetica Neue" w:eastAsia="Times New Roman" w:hAnsi="Helvetica Neue" w:cs="Times New Roman"/>
            <w:color w:val="333333"/>
            <w:lang w:val="en-US"/>
          </w:rPr>
          <w:t>Longda</w:t>
        </w:r>
        <w:proofErr w:type="spellEnd"/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Jiang</w:t>
        </w:r>
      </w:ins>
      <w:commentRangeEnd w:id="150"/>
      <w:ins w:id="152" w:author="Jian Yang" w:date="2021-05-27T14:26:00Z">
        <w:r>
          <w:rPr>
            <w:rStyle w:val="CommentReference"/>
          </w:rPr>
          <w:commentReference w:id="150"/>
        </w:r>
      </w:ins>
      <w:ins w:id="153" w:author="Jian Yang" w:date="2021-05-27T14:25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and </w:t>
        </w:r>
        <w:commentRangeStart w:id="154"/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Hailing Fang </w:t>
        </w:r>
      </w:ins>
      <w:commentRangeEnd w:id="154"/>
      <w:ins w:id="155" w:author="Jian Yang" w:date="2021-05-27T14:26:00Z">
        <w:r>
          <w:rPr>
            <w:rStyle w:val="CommentReference"/>
          </w:rPr>
          <w:commentReference w:id="154"/>
        </w:r>
      </w:ins>
      <w:ins w:id="156" w:author="Jian Yang" w:date="2021-05-27T14:25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developed the </w:t>
        </w:r>
        <w:r w:rsidRPr="00120C95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ACAT-V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module.</w:t>
        </w:r>
      </w:ins>
    </w:p>
    <w:p w14:paraId="2B1477A7" w14:textId="5A0381E0" w:rsidR="00A74DFF" w:rsidRPr="00A74DFF" w:rsidDel="00A74DFF" w:rsidRDefault="00A74DFF" w:rsidP="00120C95">
      <w:pPr>
        <w:shd w:val="clear" w:color="auto" w:fill="FFFFFF"/>
        <w:spacing w:after="135"/>
        <w:rPr>
          <w:del w:id="157" w:author="Jian Yang" w:date="2021-05-27T14:19:00Z"/>
          <w:rFonts w:ascii="Helvetica Neue" w:eastAsia="Times New Roman" w:hAnsi="Helvetica Neue" w:cs="Times New Roman"/>
          <w:color w:val="333333"/>
          <w:lang w:val="en-US"/>
          <w:rPrChange w:id="158" w:author="Jian Yang" w:date="2021-05-27T14:18:00Z">
            <w:rPr>
              <w:del w:id="159" w:author="Jian Yang" w:date="2021-05-27T14:19:00Z"/>
              <w:rFonts w:ascii="Helvetica Neue" w:eastAsia="Times New Roman" w:hAnsi="Helvetica Neue" w:cs="Times New Roman"/>
              <w:color w:val="333333"/>
            </w:rPr>
          </w:rPrChange>
        </w:rPr>
      </w:pPr>
    </w:p>
    <w:p w14:paraId="21454645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2" w:history="1">
        <w:r w:rsidRPr="00120C95">
          <w:rPr>
            <w:rFonts w:ascii="Helvetica Neue" w:eastAsia="Times New Roman" w:hAnsi="Helvetica Neue" w:cs="Times New Roman"/>
            <w:color w:val="0088CC"/>
            <w:u w:val="single"/>
          </w:rPr>
          <w:t>Jian Zeng</w:t>
        </w:r>
      </w:hyperlink>
      <w:r w:rsidRPr="00120C95">
        <w:rPr>
          <w:rFonts w:ascii="Helvetica Neue" w:eastAsia="Times New Roman" w:hAnsi="Helvetica Neue" w:cs="Times New Roman"/>
          <w:color w:val="333333"/>
        </w:rPr>
        <w:t> rewrote the GCTA-HEreg module.</w:t>
      </w:r>
    </w:p>
    <w:p w14:paraId="79A5996F" w14:textId="33668EC2" w:rsidR="00120C95" w:rsidRDefault="00120C95" w:rsidP="00120C95">
      <w:pPr>
        <w:shd w:val="clear" w:color="auto" w:fill="FFFFFF"/>
        <w:spacing w:after="135"/>
        <w:rPr>
          <w:ins w:id="160" w:author="Jian Yang" w:date="2021-05-27T14:20:00Z"/>
          <w:rFonts w:ascii="Helvetica Neue" w:eastAsia="Times New Roman" w:hAnsi="Helvetica Neue" w:cs="Times New Roman"/>
          <w:color w:val="333333"/>
        </w:rPr>
      </w:pPr>
      <w:hyperlink r:id="rId13" w:history="1">
        <w:r w:rsidRPr="00120C95">
          <w:rPr>
            <w:rFonts w:ascii="Helvetica Neue" w:eastAsia="Times New Roman" w:hAnsi="Helvetica Neue" w:cs="Times New Roman"/>
            <w:color w:val="0088CC"/>
            <w:u w:val="single"/>
          </w:rPr>
          <w:t>Andrew Bakshi</w:t>
        </w:r>
      </w:hyperlink>
      <w:r w:rsidRPr="00120C95">
        <w:rPr>
          <w:rFonts w:ascii="Helvetica Neue" w:eastAsia="Times New Roman" w:hAnsi="Helvetica Neue" w:cs="Times New Roman"/>
          <w:color w:val="333333"/>
        </w:rPr>
        <w:t> contributed to the GCTA-fastBAT module.</w:t>
      </w:r>
    </w:p>
    <w:p w14:paraId="007F83BE" w14:textId="5E266A83" w:rsidR="005C078C" w:rsidRPr="005C078C" w:rsidRDefault="005C078C" w:rsidP="00120C95">
      <w:pPr>
        <w:shd w:val="clear" w:color="auto" w:fill="FFFFFF"/>
        <w:spacing w:after="135"/>
        <w:rPr>
          <w:ins w:id="161" w:author="Jian Yang" w:date="2021-05-27T14:18:00Z"/>
          <w:rFonts w:ascii="Helvetica Neue" w:eastAsia="Times New Roman" w:hAnsi="Helvetica Neue" w:cs="Times New Roman"/>
          <w:color w:val="333333"/>
          <w:lang w:val="en-US"/>
          <w:rPrChange w:id="162" w:author="Jian Yang" w:date="2021-05-27T14:20:00Z">
            <w:rPr>
              <w:ins w:id="163" w:author="Jian Yang" w:date="2021-05-27T14:18:00Z"/>
              <w:rFonts w:ascii="Helvetica Neue" w:eastAsia="Times New Roman" w:hAnsi="Helvetica Neue" w:cs="Times New Roman"/>
              <w:color w:val="333333"/>
            </w:rPr>
          </w:rPrChange>
        </w:rPr>
      </w:pPr>
      <w:commentRangeStart w:id="164"/>
      <w:proofErr w:type="spellStart"/>
      <w:ins w:id="165" w:author="Jian Yang" w:date="2021-05-27T14:20:00Z">
        <w:r>
          <w:rPr>
            <w:rFonts w:ascii="Helvetica Neue" w:eastAsia="Times New Roman" w:hAnsi="Helvetica Neue" w:cs="Times New Roman"/>
            <w:color w:val="333333"/>
            <w:lang w:val="en-US"/>
          </w:rPr>
          <w:t>A</w:t>
        </w:r>
      </w:ins>
      <w:ins w:id="166" w:author="Jian Yang" w:date="2021-05-27T14:21:00Z">
        <w:r>
          <w:rPr>
            <w:rFonts w:ascii="Helvetica Neue" w:eastAsia="Times New Roman" w:hAnsi="Helvetica Neue" w:cs="Times New Roman"/>
            <w:color w:val="333333"/>
            <w:lang w:val="en-US"/>
          </w:rPr>
          <w:t>ngli</w:t>
        </w:r>
        <w:proofErr w:type="spellEnd"/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  <w:proofErr w:type="spellStart"/>
        <w:r>
          <w:rPr>
            <w:rFonts w:ascii="Helvetica Neue" w:eastAsia="Times New Roman" w:hAnsi="Helvetica Neue" w:cs="Times New Roman"/>
            <w:color w:val="333333"/>
            <w:lang w:val="en-US"/>
          </w:rPr>
          <w:t>Xue</w:t>
        </w:r>
      </w:ins>
      <w:commentRangeEnd w:id="164"/>
      <w:proofErr w:type="spellEnd"/>
      <w:ins w:id="167" w:author="Jian Yang" w:date="2021-05-27T14:26:00Z">
        <w:r>
          <w:rPr>
            <w:rStyle w:val="CommentReference"/>
          </w:rPr>
          <w:commentReference w:id="164"/>
        </w:r>
      </w:ins>
      <w:ins w:id="168" w:author="Jian Yang" w:date="2021-05-27T14:21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</w:ins>
      <w:ins w:id="169" w:author="Jian Yang" w:date="2021-05-27T14:26:00Z">
        <w:r>
          <w:rPr>
            <w:rFonts w:ascii="Helvetica Neue" w:eastAsia="Times New Roman" w:hAnsi="Helvetica Neue" w:cs="Times New Roman"/>
            <w:color w:val="333333"/>
            <w:lang w:val="en-US"/>
          </w:rPr>
          <w:t>improved</w:t>
        </w:r>
      </w:ins>
      <w:ins w:id="170" w:author="Jian Yang" w:date="2021-05-27T14:21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the GSMR module.</w:t>
        </w:r>
      </w:ins>
    </w:p>
    <w:p w14:paraId="04B3BC90" w14:textId="704DB163" w:rsidR="00A74DFF" w:rsidRPr="00A74DFF" w:rsidDel="00A74DFF" w:rsidRDefault="00A74DFF" w:rsidP="00120C95">
      <w:pPr>
        <w:shd w:val="clear" w:color="auto" w:fill="FFFFFF"/>
        <w:spacing w:after="135"/>
        <w:rPr>
          <w:del w:id="171" w:author="Jian Yang" w:date="2021-05-27T14:18:00Z"/>
          <w:rFonts w:ascii="Helvetica Neue" w:eastAsia="Times New Roman" w:hAnsi="Helvetica Neue" w:cs="Times New Roman"/>
          <w:color w:val="333333"/>
          <w:lang w:val="en-US"/>
          <w:rPrChange w:id="172" w:author="Jian Yang" w:date="2021-05-27T14:18:00Z">
            <w:rPr>
              <w:del w:id="173" w:author="Jian Yang" w:date="2021-05-27T14:18:00Z"/>
              <w:rFonts w:ascii="Helvetica Neue" w:eastAsia="Times New Roman" w:hAnsi="Helvetica Neue" w:cs="Times New Roman"/>
              <w:color w:val="333333"/>
            </w:rPr>
          </w:rPrChange>
        </w:rPr>
      </w:pPr>
    </w:p>
    <w:p w14:paraId="60FC2564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4" w:history="1">
        <w:r w:rsidRPr="00120C95">
          <w:rPr>
            <w:rFonts w:ascii="Helvetica Neue" w:eastAsia="Times New Roman" w:hAnsi="Helvetica Neue" w:cs="Times New Roman"/>
            <w:color w:val="0088CC"/>
            <w:u w:val="single"/>
          </w:rPr>
          <w:t>Robert Maier</w:t>
        </w:r>
      </w:hyperlink>
      <w:r w:rsidRPr="00120C95">
        <w:rPr>
          <w:rFonts w:ascii="Helvetica Neue" w:eastAsia="Times New Roman" w:hAnsi="Helvetica Neue" w:cs="Times New Roman"/>
          <w:color w:val="333333"/>
        </w:rPr>
        <w:t> improved the GCTA-SBLUP module.</w:t>
      </w:r>
    </w:p>
    <w:p w14:paraId="44336716" w14:textId="1B13A05A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color w:val="333333"/>
        </w:rPr>
        <w:t>Contributions to the development</w:t>
      </w:r>
      <w:del w:id="174" w:author="Jian Yang" w:date="2021-05-27T14:38:00Z">
        <w:r w:rsidRPr="00120C95" w:rsidDel="005246CD">
          <w:rPr>
            <w:rFonts w:ascii="Helvetica Neue" w:eastAsia="Times New Roman" w:hAnsi="Helvetica Neue" w:cs="Times New Roman"/>
            <w:color w:val="333333"/>
          </w:rPr>
          <w:delText>s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 xml:space="preserve"> of methods included in GCTA (e.g., GREML methods, COJO</w:t>
      </w:r>
      <w:ins w:id="175" w:author="Jian Yang" w:date="2021-05-27T14:38:00Z">
        <w:r w:rsidR="005246CD">
          <w:rPr>
            <w:rFonts w:ascii="Helvetica Neue" w:eastAsia="Times New Roman" w:hAnsi="Helvetica Neue" w:cs="Times New Roman"/>
            <w:color w:val="333333"/>
            <w:lang w:val="en-US"/>
          </w:rPr>
          <w:t xml:space="preserve">, </w:t>
        </w:r>
        <w:proofErr w:type="spellStart"/>
        <w:r w:rsidR="005246CD">
          <w:rPr>
            <w:rFonts w:ascii="Helvetica Neue" w:eastAsia="Times New Roman" w:hAnsi="Helvetica Neue" w:cs="Times New Roman"/>
            <w:color w:val="333333"/>
            <w:lang w:val="en-US"/>
          </w:rPr>
          <w:t>mtCOJO</w:t>
        </w:r>
      </w:ins>
      <w:proofErr w:type="spellEnd"/>
      <w:r w:rsidRPr="00120C95">
        <w:rPr>
          <w:rFonts w:ascii="Helvetica Neue" w:eastAsia="Times New Roman" w:hAnsi="Helvetica Neue" w:cs="Times New Roman"/>
          <w:color w:val="333333"/>
        </w:rPr>
        <w:t>, MLMA-LOCO, fastBAT</w:t>
      </w:r>
      <w:ins w:id="176" w:author="Jian Yang" w:date="2021-05-27T14:21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>,</w:t>
        </w:r>
      </w:ins>
      <w:r w:rsidRPr="00120C95">
        <w:rPr>
          <w:rFonts w:ascii="Helvetica Neue" w:eastAsia="Times New Roman" w:hAnsi="Helvetica Neue" w:cs="Times New Roman"/>
          <w:color w:val="333333"/>
        </w:rPr>
        <w:t xml:space="preserve"> </w:t>
      </w:r>
      <w:del w:id="177" w:author="Jian Yang" w:date="2021-05-27T14:21:00Z">
        <w:r w:rsidRPr="00120C95" w:rsidDel="005C078C">
          <w:rPr>
            <w:rFonts w:ascii="Helvetica Neue" w:eastAsia="Times New Roman" w:hAnsi="Helvetica Neue" w:cs="Times New Roman"/>
            <w:color w:val="333333"/>
          </w:rPr>
          <w:delText xml:space="preserve">and 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>fastGWA</w:t>
      </w:r>
      <w:ins w:id="178" w:author="Jian Yang" w:date="2021-05-27T14:21:00Z"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 xml:space="preserve"> and </w:t>
        </w:r>
        <w:proofErr w:type="spellStart"/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>fastGWA</w:t>
        </w:r>
        <w:proofErr w:type="spellEnd"/>
        <w:r w:rsidR="005C078C">
          <w:rPr>
            <w:rFonts w:ascii="Helvetica Neue" w:eastAsia="Times New Roman" w:hAnsi="Helvetica Neue" w:cs="Times New Roman"/>
            <w:color w:val="333333"/>
            <w:lang w:val="en-US"/>
          </w:rPr>
          <w:t>-GLMM</w:t>
        </w:r>
      </w:ins>
      <w:r w:rsidRPr="00120C95">
        <w:rPr>
          <w:rFonts w:ascii="Helvetica Neue" w:eastAsia="Times New Roman" w:hAnsi="Helvetica Neue" w:cs="Times New Roman"/>
          <w:color w:val="333333"/>
        </w:rPr>
        <w:t>) can be found in the papers cited in the corresponding web</w:t>
      </w:r>
      <w:ins w:id="179" w:author="Jian Yang" w:date="2021-05-27T14:39:00Z">
        <w:r w:rsidR="005246CD"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</w:ins>
      <w:r w:rsidRPr="00120C95">
        <w:rPr>
          <w:rFonts w:ascii="Helvetica Neue" w:eastAsia="Times New Roman" w:hAnsi="Helvetica Neue" w:cs="Times New Roman"/>
          <w:color w:val="333333"/>
        </w:rPr>
        <w:t>pages.</w:t>
      </w:r>
    </w:p>
    <w:p w14:paraId="03069734" w14:textId="77777777" w:rsidR="00120C95" w:rsidRPr="00120C95" w:rsidRDefault="00846E53" w:rsidP="00120C95">
      <w:pPr>
        <w:spacing w:before="270" w:after="270"/>
        <w:rPr>
          <w:rFonts w:ascii="Times New Roman" w:eastAsia="Times New Roman" w:hAnsi="Times New Roman" w:cs="Times New Roman"/>
        </w:rPr>
      </w:pPr>
      <w:r w:rsidRPr="00120C95">
        <w:rPr>
          <w:rFonts w:ascii="Times New Roman" w:eastAsia="Times New Roman" w:hAnsi="Times New Roman" w:cs="Times New Roman"/>
          <w:noProof/>
        </w:rPr>
        <w:pict w14:anchorId="3D2E2CBA">
          <v:rect id="_x0000_i1026" alt="" style="width:468pt;height:.05pt;mso-width-percent:0;mso-height-percent:0;mso-width-percent:0;mso-height-percent:0" o:hralign="center" o:hrstd="t" o:hrnoshade="t" o:hr="t" fillcolor="#333" stroked="f"/>
        </w:pict>
      </w:r>
    </w:p>
    <w:p w14:paraId="2EE3620F" w14:textId="77777777" w:rsidR="00120C95" w:rsidRPr="00120C95" w:rsidRDefault="00120C95" w:rsidP="00120C95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Questions and Help Requests</w:t>
      </w:r>
    </w:p>
    <w:p w14:paraId="6435ADD2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color w:val="333333"/>
        </w:rPr>
        <w:t>If you have any bug reports or questions please send an email to 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"http://scholar.google.com.au/citations?user=aLuqQs8AAAAJ&amp;hl=en"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Jian Yang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 at 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"mailto:jian.yang.qt@gmail.com"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jian.yang.qt@gmail.com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</w:p>
    <w:p w14:paraId="7A5A2FFF" w14:textId="77777777" w:rsidR="00120C95" w:rsidRPr="00120C95" w:rsidRDefault="00846E53" w:rsidP="00120C95">
      <w:pPr>
        <w:spacing w:before="270" w:after="270"/>
        <w:rPr>
          <w:rFonts w:ascii="Times New Roman" w:eastAsia="Times New Roman" w:hAnsi="Times New Roman" w:cs="Times New Roman"/>
        </w:rPr>
      </w:pPr>
      <w:r w:rsidRPr="00120C95">
        <w:rPr>
          <w:rFonts w:ascii="Times New Roman" w:eastAsia="Times New Roman" w:hAnsi="Times New Roman" w:cs="Times New Roman"/>
          <w:noProof/>
        </w:rPr>
        <w:pict w14:anchorId="2F76C1D9">
          <v:rect id="_x0000_i1025" alt="" style="width:468pt;height:.05pt;mso-width-percent:0;mso-height-percent:0;mso-width-percent:0;mso-height-percent:0" o:hralign="center" o:hrstd="t" o:hrnoshade="t" o:hr="t" fillcolor="#333" stroked="f"/>
        </w:pict>
      </w:r>
    </w:p>
    <w:p w14:paraId="70F03A40" w14:textId="77777777" w:rsidR="00120C95" w:rsidRPr="00120C95" w:rsidRDefault="00120C95" w:rsidP="00120C95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lastRenderedPageBreak/>
        <w:t>Citations</w:t>
      </w:r>
    </w:p>
    <w:p w14:paraId="4AF7A9C0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GCTA Software tool:</w:t>
      </w:r>
      <w:r w:rsidRPr="00120C95">
        <w:rPr>
          <w:rFonts w:ascii="Helvetica Neue" w:eastAsia="Times New Roman" w:hAnsi="Helvetica Neue" w:cs="Times New Roman"/>
          <w:color w:val="333333"/>
        </w:rPr>
        <w:br/>
        <w:t>Yang et al. (2011) GCTA: a tool for Genome-wide Complex Trait Analysis. Am J Hum Genet. 88(1): 76-82. 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"http://www.ncbi.nlm.nih.gov/pubmed/21167468"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PubMed ID: 21167468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1A38185F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Method for estimating the variance explained by all SNPs (GREML method) with its application in human height:</w:t>
      </w:r>
      <w:r w:rsidRPr="00120C95">
        <w:rPr>
          <w:rFonts w:ascii="Helvetica Neue" w:eastAsia="Times New Roman" w:hAnsi="Helvetica Neue" w:cs="Times New Roman"/>
          <w:color w:val="333333"/>
        </w:rPr>
        <w:br/>
        <w:t>Yang et al. (2010) Common SNPs explain a large proportion of the heritability for human height. Nat Genet. 42(7): 565-9. 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"http://www.ncbi.nlm.nih.gov/pubmed/20562875"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PubMed ID: 20562875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750BC462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GREML method being extended for case-control design with its application to the WTCCC data:</w:t>
      </w:r>
      <w:r w:rsidRPr="00120C95">
        <w:rPr>
          <w:rFonts w:ascii="Helvetica Neue" w:eastAsia="Times New Roman" w:hAnsi="Helvetica Neue" w:cs="Times New Roman"/>
          <w:color w:val="333333"/>
        </w:rPr>
        <w:br/>
        <w:t>Lee et al. (2011) Estimating Missing Heritability for Disease from Genome-wide Association Studies. Am J Hum Genet. 88(3): 294-305. 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"http://www.ncbi.nlm.nih.gov/pubmed?term=Estimating%20Missing%20Heritability%20for%20Disease%20from%20Genome-wide%20Association%20Studies"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PubMed ID: 21376301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5F79D591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Extension of GREML method to partition the genetic variance into individual chromosomes and genomic segments with its applications in height, BMI, vWF and QT interval:</w:t>
      </w:r>
      <w:r w:rsidRPr="00120C95">
        <w:rPr>
          <w:rFonts w:ascii="Helvetica Neue" w:eastAsia="Times New Roman" w:hAnsi="Helvetica Neue" w:cs="Times New Roman"/>
          <w:color w:val="333333"/>
        </w:rPr>
        <w:br/>
        <w:t>Yang et al. (2011) Genome partitioning of genetic variation for complex traits using common SNPs. Nat Genet. 43(6): 519-525. 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"http://www.ncbi.nlm.nih.gov/pubmed/21552263"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PubMed ID: 21552263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60030027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Method for conditional and joint analysis using summary statistics from GWAS with its application to the GIANT meta-analysis data for height and BMI:</w:t>
      </w:r>
      <w:r w:rsidRPr="00120C95">
        <w:rPr>
          <w:rFonts w:ascii="Helvetica Neue" w:eastAsia="Times New Roman" w:hAnsi="Helvetica Neue" w:cs="Times New Roman"/>
          <w:color w:val="333333"/>
        </w:rPr>
        <w:br/>
        <w:t>Yang et al. (2012) Conditional and joint multiple-SNP analysis of GWAS summary statistics identifies additional variants influencing complex traits. Nat Genet 44(4):369-375. 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"http://www.ncbi.nlm.nih.gov/pubmed/22426310"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PubMed ID: 22426310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6E29C842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Bivariate GREML method:</w:t>
      </w:r>
      <w:r w:rsidRPr="00120C95">
        <w:rPr>
          <w:rFonts w:ascii="Helvetica Neue" w:eastAsia="Times New Roman" w:hAnsi="Helvetica Neue" w:cs="Times New Roman"/>
          <w:color w:val="333333"/>
        </w:rPr>
        <w:br/>
        <w:t>Lee et al. (2012) Estimation of pleiotropy between complex diseases using SNP-derived genomic relationships and restricted maximum likelihood. Bioinformatics. 28(19): 2540-2542. 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"http://www.ncbi.nlm.nih.gov/pubmed/22843982"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PubMed ID: 22843982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53F481FD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Mixed linear model based association analysis:</w:t>
      </w:r>
      <w:r w:rsidRPr="00120C95">
        <w:rPr>
          <w:rFonts w:ascii="Helvetica Neue" w:eastAsia="Times New Roman" w:hAnsi="Helvetica Neue" w:cs="Times New Roman"/>
          <w:color w:val="333333"/>
        </w:rPr>
        <w:br/>
        <w:t>Yang et al. (2014) Mixed model association methods: advantages and pitfalls. Nat Genet. 2014 Feb;46(2):100-6. 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"http://www.ncbi.nlm.nih.gov/pubmed/24473328"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Pubmed ID: 24473328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662BA40B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GREML-LDMS method and LD-score calculation:</w:t>
      </w:r>
      <w:r w:rsidRPr="00120C95">
        <w:rPr>
          <w:rFonts w:ascii="Helvetica Neue" w:eastAsia="Times New Roman" w:hAnsi="Helvetica Neue" w:cs="Times New Roman"/>
          <w:color w:val="333333"/>
        </w:rPr>
        <w:br/>
        <w:t>Yang et al. (2015) Genetic variance estimation with imputed variants finds negligible missing heritability for human height and body mass index. Nat Genet. 47(10):1114-20.[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"http://www.nature.com/ng/journal/vaop/ncurrent/full/ng.3390.html"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PMID: 26323059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334131BC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Method to search for LD friends:</w:t>
      </w:r>
      <w:r w:rsidRPr="00120C95">
        <w:rPr>
          <w:rFonts w:ascii="Helvetica Neue" w:eastAsia="Times New Roman" w:hAnsi="Helvetica Neue" w:cs="Times New Roman"/>
          <w:color w:val="333333"/>
        </w:rPr>
        <w:br/>
        <w:t>Yang et al. (2011) Genomic inflation factors under polygenic inheritance. Eur J Hum Genet. 19(7): 807-812. 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"http://www.nature.com/ejhg/journal/v19/n7/full/ejhg201139a.html"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Pubmed ID: 21407268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671DB6D0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fastBAT method:</w:t>
      </w:r>
      <w:r w:rsidRPr="00120C95">
        <w:rPr>
          <w:rFonts w:ascii="Helvetica Neue" w:eastAsia="Times New Roman" w:hAnsi="Helvetica Neue" w:cs="Times New Roman"/>
          <w:color w:val="333333"/>
        </w:rPr>
        <w:br/>
        <w:t xml:space="preserve">Bakshi et al. (2016) Fast set-based association analysis using summary data from </w:t>
      </w:r>
      <w:r w:rsidRPr="00120C95">
        <w:rPr>
          <w:rFonts w:ascii="Helvetica Neue" w:eastAsia="Times New Roman" w:hAnsi="Helvetica Neue" w:cs="Times New Roman"/>
          <w:color w:val="333333"/>
        </w:rPr>
        <w:lastRenderedPageBreak/>
        <w:t>GWAS identifies novel gene loci for human complex traits. Scientific Reports 6, 32894. 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"https://www.nature.com/articles/srep32894"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PMID: 27604177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79FB2845" w14:textId="77777777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mtCOJO and GSMR methods:</w:t>
      </w:r>
      <w:r w:rsidRPr="00120C95">
        <w:rPr>
          <w:rFonts w:ascii="Helvetica Neue" w:eastAsia="Times New Roman" w:hAnsi="Helvetica Neue" w:cs="Times New Roman"/>
          <w:color w:val="333333"/>
        </w:rPr>
        <w:br/>
        <w:t>Zhu et al. (2018) Causal associations between risk factors and common diseases inferred from GWAS summary data. Nat Commun. 9, 224.[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begin"/>
      </w:r>
      <w:r w:rsidRPr="00120C95">
        <w:rPr>
          <w:rFonts w:ascii="Helvetica Neue" w:eastAsia="Times New Roman" w:hAnsi="Helvetica Neue" w:cs="Times New Roman"/>
          <w:color w:val="333333"/>
        </w:rPr>
        <w:instrText xml:space="preserve"> HYPERLINK "https://www.ncbi.nlm.nih.gov/pubmed/?term=29335400" </w:instrText>
      </w:r>
      <w:r w:rsidRPr="00120C95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20C95">
        <w:rPr>
          <w:rFonts w:ascii="Helvetica Neue" w:eastAsia="Times New Roman" w:hAnsi="Helvetica Neue" w:cs="Times New Roman"/>
          <w:color w:val="0088CC"/>
          <w:u w:val="single"/>
        </w:rPr>
        <w:t>PMID: 29335400</w:t>
      </w:r>
      <w:r w:rsidRPr="00120C95">
        <w:rPr>
          <w:rFonts w:ascii="Helvetica Neue" w:eastAsia="Times New Roman" w:hAnsi="Helvetica Neue" w:cs="Times New Roman"/>
          <w:color w:val="333333"/>
        </w:rPr>
        <w:fldChar w:fldCharType="end"/>
      </w:r>
      <w:r w:rsidRPr="00120C95">
        <w:rPr>
          <w:rFonts w:ascii="Helvetica Neue" w:eastAsia="Times New Roman" w:hAnsi="Helvetica Neue" w:cs="Times New Roman"/>
          <w:color w:val="333333"/>
        </w:rPr>
        <w:t>]</w:t>
      </w:r>
    </w:p>
    <w:p w14:paraId="3344CFAF" w14:textId="0A29DCDC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120C95">
        <w:rPr>
          <w:rFonts w:ascii="Helvetica Neue" w:eastAsia="Times New Roman" w:hAnsi="Helvetica Neue" w:cs="Times New Roman"/>
          <w:b/>
          <w:bCs/>
          <w:color w:val="333333"/>
        </w:rPr>
        <w:t>fastGWA method:</w:t>
      </w:r>
      <w:r w:rsidRPr="00120C95">
        <w:rPr>
          <w:rFonts w:ascii="Helvetica Neue" w:eastAsia="Times New Roman" w:hAnsi="Helvetica Neue" w:cs="Times New Roman"/>
          <w:color w:val="333333"/>
        </w:rPr>
        <w:br/>
        <w:t>Jiang et al. (2019) A resource-efficient tool for mixed model association analysis of large-scale data. Nat</w:t>
      </w:r>
      <w:del w:id="180" w:author="Jian Yang" w:date="2021-05-27T14:40:00Z">
        <w:r w:rsidRPr="00120C95" w:rsidDel="005246CD">
          <w:rPr>
            <w:rFonts w:ascii="Helvetica Neue" w:eastAsia="Times New Roman" w:hAnsi="Helvetica Neue" w:cs="Times New Roman"/>
            <w:color w:val="333333"/>
          </w:rPr>
          <w:delText>ure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 xml:space="preserve"> Genet</w:t>
      </w:r>
      <w:ins w:id="181" w:author="Jian Yang" w:date="2021-05-27T14:40:00Z">
        <w:r w:rsidR="005246CD">
          <w:rPr>
            <w:rFonts w:ascii="Helvetica Neue" w:eastAsia="Times New Roman" w:hAnsi="Helvetica Neue" w:cs="Times New Roman"/>
            <w:color w:val="333333"/>
            <w:lang w:val="en-US"/>
          </w:rPr>
          <w:t>.</w:t>
        </w:r>
      </w:ins>
      <w:del w:id="182" w:author="Jian Yang" w:date="2021-05-27T14:40:00Z">
        <w:r w:rsidRPr="00120C95" w:rsidDel="005246CD">
          <w:rPr>
            <w:rFonts w:ascii="Helvetica Neue" w:eastAsia="Times New Roman" w:hAnsi="Helvetica Neue" w:cs="Times New Roman"/>
            <w:color w:val="333333"/>
          </w:rPr>
          <w:delText>.</w:delText>
        </w:r>
      </w:del>
      <w:r w:rsidRPr="00120C95">
        <w:rPr>
          <w:rFonts w:ascii="Helvetica Neue" w:eastAsia="Times New Roman" w:hAnsi="Helvetica Neue" w:cs="Times New Roman"/>
          <w:color w:val="333333"/>
        </w:rPr>
        <w:t xml:space="preserve"> 51, 1749–1755</w:t>
      </w:r>
      <w:ins w:id="183" w:author="Jian Yang" w:date="2021-05-27T14:40:00Z">
        <w:r w:rsidR="005246CD">
          <w:rPr>
            <w:rFonts w:ascii="Helvetica Neue" w:eastAsia="Times New Roman" w:hAnsi="Helvetica Neue" w:cs="Times New Roman"/>
            <w:color w:val="333333"/>
            <w:lang w:val="en-US"/>
          </w:rPr>
          <w:t>.</w:t>
        </w:r>
      </w:ins>
      <w:r w:rsidRPr="00120C95">
        <w:rPr>
          <w:rFonts w:ascii="Helvetica Neue" w:eastAsia="Times New Roman" w:hAnsi="Helvetica Neue" w:cs="Times New Roman"/>
          <w:color w:val="333333"/>
        </w:rPr>
        <w:t xml:space="preserve"> </w:t>
      </w:r>
      <w:del w:id="184" w:author="Jian Yang" w:date="2021-05-27T14:40:00Z">
        <w:r w:rsidRPr="00120C95" w:rsidDel="005246CD">
          <w:rPr>
            <w:rFonts w:ascii="Helvetica Neue" w:eastAsia="Times New Roman" w:hAnsi="Helvetica Neue" w:cs="Times New Roman"/>
            <w:color w:val="333333"/>
          </w:rPr>
          <w:delText>(2019) </w:delText>
        </w:r>
        <w:r w:rsidRPr="00120C95" w:rsidDel="005246CD">
          <w:rPr>
            <w:rFonts w:ascii="Helvetica Neue" w:eastAsia="Times New Roman" w:hAnsi="Helvetica Neue" w:cs="Times New Roman"/>
            <w:color w:val="333333"/>
          </w:rPr>
          <w:fldChar w:fldCharType="begin"/>
        </w:r>
        <w:r w:rsidRPr="00120C95" w:rsidDel="005246CD">
          <w:rPr>
            <w:rFonts w:ascii="Helvetica Neue" w:eastAsia="Times New Roman" w:hAnsi="Helvetica Neue" w:cs="Times New Roman"/>
            <w:color w:val="333333"/>
          </w:rPr>
          <w:delInstrText xml:space="preserve"> HYPERLINK "https://www.nature.com/articles/s41588-019-0530-8" </w:delInstrText>
        </w:r>
        <w:r w:rsidRPr="00120C95" w:rsidDel="005246CD">
          <w:rPr>
            <w:rFonts w:ascii="Helvetica Neue" w:eastAsia="Times New Roman" w:hAnsi="Helvetica Neue" w:cs="Times New Roman"/>
            <w:color w:val="333333"/>
          </w:rPr>
          <w:fldChar w:fldCharType="separate"/>
        </w:r>
        <w:r w:rsidRPr="00120C95" w:rsidDel="005246CD">
          <w:rPr>
            <w:rFonts w:ascii="Helvetica Neue" w:eastAsia="Times New Roman" w:hAnsi="Helvetica Neue" w:cs="Times New Roman"/>
            <w:color w:val="0088CC"/>
            <w:u w:val="single"/>
          </w:rPr>
          <w:delText>doi:10.1038/s41588-019-0530-8</w:delText>
        </w:r>
        <w:r w:rsidRPr="00120C95" w:rsidDel="005246CD">
          <w:rPr>
            <w:rFonts w:ascii="Helvetica Neue" w:eastAsia="Times New Roman" w:hAnsi="Helvetica Neue" w:cs="Times New Roman"/>
            <w:color w:val="333333"/>
          </w:rPr>
          <w:fldChar w:fldCharType="end"/>
        </w:r>
      </w:del>
      <w:ins w:id="185" w:author="Jian Yang" w:date="2021-05-27T14:40:00Z">
        <w:r w:rsidR="005246CD">
          <w:rPr>
            <w:rFonts w:ascii="Helvetica Neue" w:eastAsia="Times New Roman" w:hAnsi="Helvetica Neue" w:cs="Times New Roman"/>
            <w:color w:val="333333"/>
            <w:lang w:val="en-US"/>
          </w:rPr>
          <w:t>[</w:t>
        </w:r>
        <w:commentRangeStart w:id="186"/>
        <w:r w:rsidR="005246CD">
          <w:rPr>
            <w:rFonts w:ascii="Helvetica Neue" w:eastAsia="Times New Roman" w:hAnsi="Helvetica Neue" w:cs="Times New Roman"/>
            <w:color w:val="333333"/>
            <w:lang w:val="en-US"/>
          </w:rPr>
          <w:t xml:space="preserve">PMID: </w:t>
        </w:r>
        <w:commentRangeStart w:id="187"/>
        <w:r w:rsidR="005246CD">
          <w:rPr>
            <w:rFonts w:ascii="Helvetica Neue" w:eastAsia="Times New Roman" w:hAnsi="Helvetica Neue" w:cs="Times New Roman"/>
            <w:color w:val="333333"/>
            <w:lang w:val="en-US"/>
          </w:rPr>
          <w:t>###</w:t>
        </w:r>
      </w:ins>
      <w:commentRangeEnd w:id="186"/>
      <w:commentRangeEnd w:id="187"/>
      <w:ins w:id="188" w:author="Jian Yang" w:date="2021-05-27T14:41:00Z">
        <w:r w:rsidR="005246CD">
          <w:rPr>
            <w:rStyle w:val="CommentReference"/>
          </w:rPr>
          <w:commentReference w:id="186"/>
        </w:r>
        <w:r w:rsidR="005246CD">
          <w:rPr>
            <w:rStyle w:val="CommentReference"/>
          </w:rPr>
          <w:commentReference w:id="187"/>
        </w:r>
      </w:ins>
      <w:ins w:id="189" w:author="Jian Yang" w:date="2021-05-27T14:40:00Z">
        <w:r w:rsidR="005246CD">
          <w:rPr>
            <w:rFonts w:ascii="Helvetica Neue" w:eastAsia="Times New Roman" w:hAnsi="Helvetica Neue" w:cs="Times New Roman"/>
            <w:color w:val="333333"/>
            <w:lang w:val="en-US"/>
          </w:rPr>
          <w:t>]</w:t>
        </w:r>
      </w:ins>
      <w:r w:rsidRPr="00120C95">
        <w:rPr>
          <w:rFonts w:ascii="Helvetica Neue" w:eastAsia="Times New Roman" w:hAnsi="Helvetica Neue" w:cs="Times New Roman"/>
          <w:color w:val="333333"/>
        </w:rPr>
        <w:t>.</w:t>
      </w:r>
    </w:p>
    <w:p w14:paraId="4CFBBB20" w14:textId="43B560CC" w:rsidR="005246CD" w:rsidRPr="00120C95" w:rsidRDefault="005246CD" w:rsidP="005246CD">
      <w:pPr>
        <w:shd w:val="clear" w:color="auto" w:fill="FFFFFF"/>
        <w:spacing w:after="135"/>
        <w:rPr>
          <w:ins w:id="190" w:author="Jian Yang" w:date="2021-05-27T14:41:00Z"/>
          <w:rFonts w:ascii="Helvetica Neue" w:eastAsia="Times New Roman" w:hAnsi="Helvetica Neue" w:cs="Times New Roman"/>
          <w:color w:val="333333"/>
        </w:rPr>
      </w:pPr>
      <w:ins w:id="191" w:author="Jian Yang" w:date="2021-05-27T14:41:00Z">
        <w:r w:rsidRPr="00120C95">
          <w:rPr>
            <w:rFonts w:ascii="Helvetica Neue" w:eastAsia="Times New Roman" w:hAnsi="Helvetica Neue" w:cs="Times New Roman"/>
            <w:b/>
            <w:bCs/>
            <w:color w:val="333333"/>
          </w:rPr>
          <w:t>fastGWA</w:t>
        </w:r>
        <w:r>
          <w:rPr>
            <w:rFonts w:ascii="Helvetica Neue" w:eastAsia="Times New Roman" w:hAnsi="Helvetica Neue" w:cs="Times New Roman"/>
            <w:b/>
            <w:bCs/>
            <w:color w:val="333333"/>
            <w:lang w:val="en-US"/>
          </w:rPr>
          <w:t xml:space="preserve">-GLMM and </w:t>
        </w:r>
        <w:proofErr w:type="spellStart"/>
        <w:r>
          <w:rPr>
            <w:rFonts w:ascii="Helvetica Neue" w:eastAsia="Times New Roman" w:hAnsi="Helvetica Neue" w:cs="Times New Roman"/>
            <w:b/>
            <w:bCs/>
            <w:color w:val="333333"/>
            <w:lang w:val="en-US"/>
          </w:rPr>
          <w:t>fastGWA</w:t>
        </w:r>
        <w:proofErr w:type="spellEnd"/>
        <w:r>
          <w:rPr>
            <w:rFonts w:ascii="Helvetica Neue" w:eastAsia="Times New Roman" w:hAnsi="Helvetica Neue" w:cs="Times New Roman"/>
            <w:b/>
            <w:bCs/>
            <w:color w:val="333333"/>
            <w:lang w:val="en-US"/>
          </w:rPr>
          <w:t>-BB</w:t>
        </w:r>
        <w:r w:rsidRPr="00120C95">
          <w:rPr>
            <w:rFonts w:ascii="Helvetica Neue" w:eastAsia="Times New Roman" w:hAnsi="Helvetica Neue" w:cs="Times New Roman"/>
            <w:b/>
            <w:bCs/>
            <w:color w:val="333333"/>
          </w:rPr>
          <w:t xml:space="preserve"> method</w:t>
        </w:r>
        <w:r>
          <w:rPr>
            <w:rFonts w:ascii="Helvetica Neue" w:eastAsia="Times New Roman" w:hAnsi="Helvetica Neue" w:cs="Times New Roman"/>
            <w:b/>
            <w:bCs/>
            <w:color w:val="333333"/>
            <w:lang w:val="en-US"/>
          </w:rPr>
          <w:t>s</w:t>
        </w:r>
        <w:r w:rsidRPr="00120C95">
          <w:rPr>
            <w:rFonts w:ascii="Helvetica Neue" w:eastAsia="Times New Roman" w:hAnsi="Helvetica Neue" w:cs="Times New Roman"/>
            <w:b/>
            <w:bCs/>
            <w:color w:val="333333"/>
          </w:rPr>
          <w:t>:</w:t>
        </w:r>
        <w:r w:rsidRPr="00120C95">
          <w:rPr>
            <w:rFonts w:ascii="Helvetica Neue" w:eastAsia="Times New Roman" w:hAnsi="Helvetica Neue" w:cs="Times New Roman"/>
            <w:color w:val="333333"/>
          </w:rPr>
          <w:br/>
          <w:t>Jiang et al. (20</w:t>
        </w:r>
      </w:ins>
      <w:ins w:id="192" w:author="Jian Yang" w:date="2021-05-27T14:42:00Z">
        <w:r>
          <w:rPr>
            <w:rFonts w:ascii="Helvetica Neue" w:eastAsia="Times New Roman" w:hAnsi="Helvetica Neue" w:cs="Times New Roman"/>
            <w:color w:val="333333"/>
            <w:lang w:val="en-US"/>
          </w:rPr>
          <w:t>21</w:t>
        </w:r>
      </w:ins>
      <w:ins w:id="193" w:author="Jian Yang" w:date="2021-05-27T14:41:00Z">
        <w:r w:rsidRPr="00120C95">
          <w:rPr>
            <w:rFonts w:ascii="Helvetica Neue" w:eastAsia="Times New Roman" w:hAnsi="Helvetica Neue" w:cs="Times New Roman"/>
            <w:color w:val="333333"/>
          </w:rPr>
          <w:t xml:space="preserve">) </w:t>
        </w:r>
      </w:ins>
      <w:ins w:id="194" w:author="Jian Yang" w:date="2021-05-27T14:42:00Z">
        <w:r w:rsidRPr="005246CD">
          <w:rPr>
            <w:rFonts w:ascii="Helvetica Neue" w:eastAsia="Times New Roman" w:hAnsi="Helvetica Neue" w:cs="Times New Roman"/>
            <w:color w:val="333333"/>
          </w:rPr>
          <w:t>FastGWA-GLMM: a generalized linear mixed model association tool for biobank-scale data, 12 February 2021, PREPRINT (Version 1) available at Research Square </w:t>
        </w:r>
        <w:r w:rsidRPr="005246CD">
          <w:rPr>
            <w:rFonts w:ascii="Helvetica Neue" w:eastAsia="Times New Roman" w:hAnsi="Helvetica Neue" w:cs="Times New Roman"/>
            <w:color w:val="333333"/>
          </w:rPr>
          <w:fldChar w:fldCharType="begin"/>
        </w:r>
        <w:r w:rsidRPr="005246CD">
          <w:rPr>
            <w:rFonts w:ascii="Helvetica Neue" w:eastAsia="Times New Roman" w:hAnsi="Helvetica Neue" w:cs="Times New Roman"/>
            <w:color w:val="333333"/>
          </w:rPr>
          <w:instrText xml:space="preserve"> HYPERLINK "https://europepmc.org/article/PPR/PPR283012" </w:instrText>
        </w:r>
        <w:r w:rsidRPr="005246CD">
          <w:rPr>
            <w:rFonts w:ascii="Helvetica Neue" w:eastAsia="Times New Roman" w:hAnsi="Helvetica Neue" w:cs="Times New Roman"/>
            <w:color w:val="333333"/>
          </w:rPr>
          <w:fldChar w:fldCharType="separate"/>
        </w:r>
        <w:r w:rsidRPr="005246CD">
          <w:rPr>
            <w:rStyle w:val="Hyperlink"/>
            <w:rFonts w:ascii="Helvetica Neue" w:eastAsia="Times New Roman" w:hAnsi="Helvetica Neue" w:cs="Times New Roman"/>
          </w:rPr>
          <w:t>https://doi.org/10.21203/rs.3.rs-128758/v1</w:t>
        </w:r>
        <w:r w:rsidRPr="005246CD">
          <w:rPr>
            <w:rFonts w:ascii="Helvetica Neue" w:eastAsia="Times New Roman" w:hAnsi="Helvetica Neue" w:cs="Times New Roman"/>
            <w:color w:val="333333"/>
          </w:rPr>
          <w:fldChar w:fldCharType="end"/>
        </w:r>
      </w:ins>
    </w:p>
    <w:p w14:paraId="71E046B6" w14:textId="155B2631" w:rsidR="00120C95" w:rsidRPr="00120C95" w:rsidRDefault="00120C95" w:rsidP="00120C95">
      <w:pPr>
        <w:shd w:val="clear" w:color="auto" w:fill="FFFFFF"/>
        <w:spacing w:after="135"/>
        <w:rPr>
          <w:rFonts w:ascii="Helvetica Neue" w:eastAsia="Times New Roman" w:hAnsi="Helvetica Neue" w:cs="Times New Roman"/>
          <w:b/>
          <w:bCs/>
          <w:color w:val="CC0000"/>
        </w:rPr>
      </w:pPr>
      <w:r w:rsidRPr="00120C95">
        <w:rPr>
          <w:rFonts w:ascii="Helvetica Neue" w:eastAsia="Times New Roman" w:hAnsi="Helvetica Neue" w:cs="Times New Roman"/>
          <w:b/>
          <w:bCs/>
          <w:color w:val="CC0000"/>
        </w:rPr>
        <w:t xml:space="preserve">Last update: </w:t>
      </w:r>
      <w:commentRangeStart w:id="195"/>
      <w:del w:id="196" w:author="Jian Yang" w:date="2021-05-27T14:39:00Z">
        <w:r w:rsidRPr="00120C95" w:rsidDel="005246CD">
          <w:rPr>
            <w:rFonts w:ascii="Helvetica Neue" w:eastAsia="Times New Roman" w:hAnsi="Helvetica Neue" w:cs="Times New Roman"/>
            <w:b/>
            <w:bCs/>
            <w:color w:val="CC0000"/>
          </w:rPr>
          <w:delText xml:space="preserve">8 </w:delText>
        </w:r>
      </w:del>
      <w:ins w:id="197" w:author="Jian Yang" w:date="2021-05-27T14:39:00Z">
        <w:r w:rsidR="005246CD">
          <w:rPr>
            <w:rFonts w:ascii="Helvetica Neue" w:eastAsia="Times New Roman" w:hAnsi="Helvetica Neue" w:cs="Times New Roman"/>
            <w:b/>
            <w:bCs/>
            <w:color w:val="CC0000"/>
            <w:lang w:val="en-US"/>
          </w:rPr>
          <w:t>#</w:t>
        </w:r>
        <w:commentRangeEnd w:id="195"/>
        <w:r w:rsidR="005246CD">
          <w:rPr>
            <w:rStyle w:val="CommentReference"/>
          </w:rPr>
          <w:commentReference w:id="195"/>
        </w:r>
        <w:r w:rsidR="005246CD" w:rsidRPr="00120C95">
          <w:rPr>
            <w:rFonts w:ascii="Helvetica Neue" w:eastAsia="Times New Roman" w:hAnsi="Helvetica Neue" w:cs="Times New Roman"/>
            <w:b/>
            <w:bCs/>
            <w:color w:val="CC0000"/>
          </w:rPr>
          <w:t xml:space="preserve"> </w:t>
        </w:r>
      </w:ins>
      <w:r w:rsidRPr="00120C95">
        <w:rPr>
          <w:rFonts w:ascii="Helvetica Neue" w:eastAsia="Times New Roman" w:hAnsi="Helvetica Neue" w:cs="Times New Roman"/>
          <w:b/>
          <w:bCs/>
          <w:color w:val="CC0000"/>
        </w:rPr>
        <w:t>May 202</w:t>
      </w:r>
      <w:ins w:id="198" w:author="Jian Yang" w:date="2021-05-27T14:39:00Z">
        <w:r w:rsidR="005246CD">
          <w:rPr>
            <w:rFonts w:ascii="Helvetica Neue" w:eastAsia="Times New Roman" w:hAnsi="Helvetica Neue" w:cs="Times New Roman"/>
            <w:b/>
            <w:bCs/>
            <w:color w:val="CC0000"/>
            <w:lang w:val="en-US"/>
          </w:rPr>
          <w:t>1</w:t>
        </w:r>
      </w:ins>
      <w:del w:id="199" w:author="Jian Yang" w:date="2021-05-27T14:39:00Z">
        <w:r w:rsidRPr="00120C95" w:rsidDel="005246CD">
          <w:rPr>
            <w:rFonts w:ascii="Helvetica Neue" w:eastAsia="Times New Roman" w:hAnsi="Helvetica Neue" w:cs="Times New Roman"/>
            <w:b/>
            <w:bCs/>
            <w:color w:val="CC0000"/>
          </w:rPr>
          <w:delText>0</w:delText>
        </w:r>
      </w:del>
    </w:p>
    <w:p w14:paraId="660DDDB4" w14:textId="77777777" w:rsidR="003F01D4" w:rsidRDefault="003F01D4"/>
    <w:sectPr w:rsidR="003F0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0" w:author="Jian Yang" w:date="2021-05-27T14:26:00Z" w:initials="JY杨">
    <w:p w14:paraId="04A8189D" w14:textId="2275CCBB" w:rsidR="005C078C" w:rsidRPr="005C078C" w:rsidRDefault="005C078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Add a link</w:t>
      </w:r>
    </w:p>
  </w:comment>
  <w:comment w:id="154" w:author="Jian Yang" w:date="2021-05-27T14:26:00Z" w:initials="JY杨">
    <w:p w14:paraId="1C3BDE7A" w14:textId="3B4AA14C" w:rsidR="005C078C" w:rsidRPr="005C078C" w:rsidRDefault="005C078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Add a link</w:t>
      </w:r>
    </w:p>
  </w:comment>
  <w:comment w:id="164" w:author="Jian Yang" w:date="2021-05-27T14:26:00Z" w:initials="JY杨">
    <w:p w14:paraId="06D7A628" w14:textId="6576C503" w:rsidR="005C078C" w:rsidRDefault="005C078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Add the link below</w:t>
      </w:r>
    </w:p>
    <w:p w14:paraId="1870E1FA" w14:textId="77777777" w:rsidR="005C078C" w:rsidRDefault="005C078C">
      <w:pPr>
        <w:pStyle w:val="CommentText"/>
        <w:rPr>
          <w:lang w:val="en-US"/>
        </w:rPr>
      </w:pPr>
    </w:p>
    <w:p w14:paraId="391AAD90" w14:textId="2739F1DB" w:rsidR="005C078C" w:rsidRPr="005C078C" w:rsidRDefault="005C078C">
      <w:pPr>
        <w:pStyle w:val="CommentText"/>
        <w:rPr>
          <w:lang w:val="en-US"/>
        </w:rPr>
      </w:pPr>
      <w:r w:rsidRPr="005C078C">
        <w:rPr>
          <w:lang w:val="en-US"/>
        </w:rPr>
        <w:t>https://sites.google.com/view/angli-xue</w:t>
      </w:r>
    </w:p>
  </w:comment>
  <w:comment w:id="186" w:author="Jian Yang" w:date="2021-05-27T14:41:00Z" w:initials="JY杨">
    <w:p w14:paraId="480AC311" w14:textId="06E6CA3A" w:rsidR="005246CD" w:rsidRPr="005246CD" w:rsidRDefault="005246C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Please add a </w:t>
      </w:r>
      <w:proofErr w:type="spellStart"/>
      <w:r>
        <w:rPr>
          <w:lang w:val="en-US"/>
        </w:rPr>
        <w:t>pubmed</w:t>
      </w:r>
      <w:proofErr w:type="spellEnd"/>
      <w:r>
        <w:rPr>
          <w:lang w:val="en-US"/>
        </w:rPr>
        <w:t xml:space="preserve"> link.</w:t>
      </w:r>
    </w:p>
  </w:comment>
  <w:comment w:id="187" w:author="Jian Yang" w:date="2021-05-27T14:41:00Z" w:initials="JY杨">
    <w:p w14:paraId="030AA63D" w14:textId="3F0543E7" w:rsidR="005246CD" w:rsidRPr="005246CD" w:rsidRDefault="005246C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please add the PMID</w:t>
      </w:r>
    </w:p>
  </w:comment>
  <w:comment w:id="195" w:author="Jian Yang" w:date="2021-05-27T14:39:00Z" w:initials="JY杨">
    <w:p w14:paraId="64D4EAA8" w14:textId="2DEFA143" w:rsidR="005246CD" w:rsidRPr="005246CD" w:rsidRDefault="005246C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please specify when updating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A8189D" w15:done="0"/>
  <w15:commentEx w15:paraId="1C3BDE7A" w15:done="0"/>
  <w15:commentEx w15:paraId="391AAD90" w15:done="0"/>
  <w15:commentEx w15:paraId="480AC311" w15:done="0"/>
  <w15:commentEx w15:paraId="030AA63D" w15:done="0"/>
  <w15:commentEx w15:paraId="64D4EA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A2A7E" w16cex:dateUtc="2021-05-27T06:26:00Z"/>
  <w16cex:commentExtensible w16cex:durableId="245A2A87" w16cex:dateUtc="2021-05-27T06:26:00Z"/>
  <w16cex:commentExtensible w16cex:durableId="245A2A92" w16cex:dateUtc="2021-05-27T06:26:00Z"/>
  <w16cex:commentExtensible w16cex:durableId="245A2E17" w16cex:dateUtc="2021-05-27T06:41:00Z"/>
  <w16cex:commentExtensible w16cex:durableId="245A2DFF" w16cex:dateUtc="2021-05-27T06:41:00Z"/>
  <w16cex:commentExtensible w16cex:durableId="245A2DB6" w16cex:dateUtc="2021-05-27T06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A8189D" w16cid:durableId="245A2A7E"/>
  <w16cid:commentId w16cid:paraId="1C3BDE7A" w16cid:durableId="245A2A87"/>
  <w16cid:commentId w16cid:paraId="391AAD90" w16cid:durableId="245A2A92"/>
  <w16cid:commentId w16cid:paraId="480AC311" w16cid:durableId="245A2E17"/>
  <w16cid:commentId w16cid:paraId="030AA63D" w16cid:durableId="245A2DFF"/>
  <w16cid:commentId w16cid:paraId="64D4EAA8" w16cid:durableId="245A2D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C5B1D"/>
    <w:multiLevelType w:val="multilevel"/>
    <w:tmpl w:val="4E0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95"/>
    <w:rsid w:val="00034C1D"/>
    <w:rsid w:val="00073760"/>
    <w:rsid w:val="000A3BBF"/>
    <w:rsid w:val="00120C95"/>
    <w:rsid w:val="00122714"/>
    <w:rsid w:val="00172E35"/>
    <w:rsid w:val="001B370B"/>
    <w:rsid w:val="00226E49"/>
    <w:rsid w:val="003F01D4"/>
    <w:rsid w:val="00464236"/>
    <w:rsid w:val="004A0C56"/>
    <w:rsid w:val="004A2091"/>
    <w:rsid w:val="004F7453"/>
    <w:rsid w:val="005246CD"/>
    <w:rsid w:val="00571680"/>
    <w:rsid w:val="005B19E8"/>
    <w:rsid w:val="005B4445"/>
    <w:rsid w:val="005C078C"/>
    <w:rsid w:val="00603B01"/>
    <w:rsid w:val="00662626"/>
    <w:rsid w:val="00697EF3"/>
    <w:rsid w:val="006B39E2"/>
    <w:rsid w:val="006B4598"/>
    <w:rsid w:val="00733E33"/>
    <w:rsid w:val="00753BCF"/>
    <w:rsid w:val="00754EED"/>
    <w:rsid w:val="007B22B1"/>
    <w:rsid w:val="007B514E"/>
    <w:rsid w:val="007C4263"/>
    <w:rsid w:val="007F115A"/>
    <w:rsid w:val="00846E53"/>
    <w:rsid w:val="008745C3"/>
    <w:rsid w:val="00877FF7"/>
    <w:rsid w:val="00884460"/>
    <w:rsid w:val="008C35C5"/>
    <w:rsid w:val="008E79AD"/>
    <w:rsid w:val="009116A3"/>
    <w:rsid w:val="009A4211"/>
    <w:rsid w:val="009B6A33"/>
    <w:rsid w:val="009D308A"/>
    <w:rsid w:val="009E39CC"/>
    <w:rsid w:val="009F14FB"/>
    <w:rsid w:val="00A4169B"/>
    <w:rsid w:val="00A50ACE"/>
    <w:rsid w:val="00A74DFF"/>
    <w:rsid w:val="00AB7A1D"/>
    <w:rsid w:val="00BB6DED"/>
    <w:rsid w:val="00BF19B5"/>
    <w:rsid w:val="00C61506"/>
    <w:rsid w:val="00C64D79"/>
    <w:rsid w:val="00CD6F81"/>
    <w:rsid w:val="00CE75C0"/>
    <w:rsid w:val="00D05A80"/>
    <w:rsid w:val="00D95E9B"/>
    <w:rsid w:val="00DB4B22"/>
    <w:rsid w:val="00E219D8"/>
    <w:rsid w:val="00E27735"/>
    <w:rsid w:val="00E55CD4"/>
    <w:rsid w:val="00E9792C"/>
    <w:rsid w:val="00F30A51"/>
    <w:rsid w:val="00F61FD4"/>
    <w:rsid w:val="00F87F8B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78F9"/>
  <w15:chartTrackingRefBased/>
  <w15:docId w15:val="{65C18A4B-A29F-2E4F-996A-27C2772F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C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0C9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C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0C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0C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20C95"/>
    <w:rPr>
      <w:b/>
      <w:bCs/>
    </w:rPr>
  </w:style>
  <w:style w:type="character" w:styleId="Hyperlink">
    <w:name w:val="Hyperlink"/>
    <w:basedOn w:val="DefaultParagraphFont"/>
    <w:uiPriority w:val="99"/>
    <w:unhideWhenUsed/>
    <w:rsid w:val="00120C9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C0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7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78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24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andrew.baksh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.zhu1@uq.edu.au" TargetMode="External"/><Relationship Id="rId12" Type="http://schemas.openxmlformats.org/officeDocument/2006/relationships/hyperlink" Target="mailto:j.zeng@imb.uq.edu.a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zhili.zheng@outlook.com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://scholar.google.com.au/citations?user=aLuqQs8AAAAJ&amp;hl=en" TargetMode="Externa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mailto:rmaier@broadinstitut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2</cp:revision>
  <dcterms:created xsi:type="dcterms:W3CDTF">2021-05-27T03:54:00Z</dcterms:created>
  <dcterms:modified xsi:type="dcterms:W3CDTF">2021-05-27T06:42:00Z</dcterms:modified>
</cp:coreProperties>
</file>