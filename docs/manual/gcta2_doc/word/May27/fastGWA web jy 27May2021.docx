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A4997" w14:textId="77777777" w:rsidR="00D93BDD" w:rsidRPr="00D93BDD" w:rsidRDefault="00D93BDD" w:rsidP="00D93BDD">
      <w:pPr>
        <w:pBdr>
          <w:left w:val="single" w:sz="48" w:space="6" w:color="4F9CFF"/>
        </w:pBdr>
        <w:shd w:val="clear" w:color="auto" w:fill="FFFFFF"/>
        <w:spacing w:before="225" w:after="225"/>
        <w:outlineLvl w:val="2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</w:pPr>
      <w:r w:rsidRPr="00D93BDD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  <w:t>fastGWA</w:t>
      </w:r>
    </w:p>
    <w:p w14:paraId="5EC6090F" w14:textId="77777777" w:rsidR="00D93BDD" w:rsidRPr="00D93BDD" w:rsidRDefault="00D93BDD" w:rsidP="00D93BDD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93BDD">
        <w:rPr>
          <w:rFonts w:ascii="Helvetica Neue" w:eastAsia="Times New Roman" w:hAnsi="Helvetica Neue" w:cs="Times New Roman"/>
          <w:b/>
          <w:bCs/>
          <w:color w:val="333333"/>
        </w:rPr>
        <w:t>fastGWA: A fast MLM-based Genome-Wide Association tool</w:t>
      </w:r>
    </w:p>
    <w:p w14:paraId="6E56712B" w14:textId="4048EF99" w:rsidR="00D93BDD" w:rsidRPr="00D93BDD" w:rsidRDefault="00D93BDD" w:rsidP="00D93BDD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93BDD">
        <w:rPr>
          <w:rFonts w:ascii="Helvetica Neue" w:eastAsia="Times New Roman" w:hAnsi="Helvetica Neue" w:cs="Times New Roman"/>
          <w:color w:val="333333"/>
        </w:rPr>
        <w:t>fastGWA is a</w:t>
      </w:r>
      <w:ins w:id="0" w:author="Jian Yang" w:date="2021-05-27T10:33:00Z">
        <w:r>
          <w:rPr>
            <w:rFonts w:ascii="Helvetica Neue" w:eastAsia="Times New Roman" w:hAnsi="Helvetica Neue" w:cs="Times New Roman"/>
            <w:color w:val="333333"/>
            <w:lang w:val="en-US"/>
          </w:rPr>
          <w:t>n ultra</w:t>
        </w:r>
      </w:ins>
      <w:del w:id="1" w:author="Jian Yang" w:date="2021-05-27T10:33:00Z">
        <w:r w:rsidRPr="00D93BDD" w:rsidDel="00D93BDD">
          <w:rPr>
            <w:rFonts w:ascii="Helvetica Neue" w:eastAsia="Times New Roman" w:hAnsi="Helvetica Neue" w:cs="Times New Roman"/>
            <w:color w:val="333333"/>
          </w:rPr>
          <w:delText xml:space="preserve"> resource</w:delText>
        </w:r>
      </w:del>
      <w:r w:rsidRPr="00D93BDD">
        <w:rPr>
          <w:rFonts w:ascii="Helvetica Neue" w:eastAsia="Times New Roman" w:hAnsi="Helvetica Neue" w:cs="Times New Roman"/>
          <w:color w:val="333333"/>
        </w:rPr>
        <w:t>-efficient tool for mixed linear model (MLM)-based GWAS analysis of biobank-scale data such as the UK Biobank (see Jiang et al. </w:t>
      </w:r>
      <w:r w:rsidRPr="00D93BDD">
        <w:rPr>
          <w:rFonts w:ascii="Helvetica Neue" w:eastAsia="Times New Roman" w:hAnsi="Helvetica Neue" w:cs="Times New Roman"/>
          <w:color w:val="333333"/>
        </w:rPr>
        <w:fldChar w:fldCharType="begin"/>
      </w:r>
      <w:r w:rsidRPr="00D93BDD">
        <w:rPr>
          <w:rFonts w:ascii="Helvetica Neue" w:eastAsia="Times New Roman" w:hAnsi="Helvetica Neue" w:cs="Times New Roman"/>
          <w:color w:val="333333"/>
        </w:rPr>
        <w:instrText xml:space="preserve"> HYPERLINK "https://www.nature.com/articles/s41588-019-0530-8" </w:instrText>
      </w:r>
      <w:r w:rsidRPr="00D93BDD">
        <w:rPr>
          <w:rFonts w:ascii="Helvetica Neue" w:eastAsia="Times New Roman" w:hAnsi="Helvetica Neue" w:cs="Times New Roman"/>
          <w:color w:val="333333"/>
        </w:rPr>
        <w:fldChar w:fldCharType="separate"/>
      </w:r>
      <w:r w:rsidRPr="00D93BDD">
        <w:rPr>
          <w:rFonts w:ascii="Helvetica Neue" w:eastAsia="Times New Roman" w:hAnsi="Helvetica Neue" w:cs="Times New Roman"/>
          <w:color w:val="0088CC"/>
        </w:rPr>
        <w:t>Nature Genetics 2019</w:t>
      </w:r>
      <w:r w:rsidRPr="00D93BDD">
        <w:rPr>
          <w:rFonts w:ascii="Helvetica Neue" w:eastAsia="Times New Roman" w:hAnsi="Helvetica Neue" w:cs="Times New Roman"/>
          <w:color w:val="333333"/>
        </w:rPr>
        <w:fldChar w:fldCharType="end"/>
      </w:r>
      <w:r w:rsidRPr="00D93BDD">
        <w:rPr>
          <w:rFonts w:ascii="Helvetica Neue" w:eastAsia="Times New Roman" w:hAnsi="Helvetica Neue" w:cs="Times New Roman"/>
          <w:color w:val="333333"/>
        </w:rPr>
        <w:t> for details of the method). Credits: </w:t>
      </w:r>
      <w:r w:rsidRPr="00D93BDD">
        <w:rPr>
          <w:rFonts w:ascii="Helvetica Neue" w:eastAsia="Times New Roman" w:hAnsi="Helvetica Neue" w:cs="Times New Roman"/>
          <w:color w:val="333333"/>
        </w:rPr>
        <w:fldChar w:fldCharType="begin"/>
      </w:r>
      <w:r w:rsidRPr="00D93BDD">
        <w:rPr>
          <w:rFonts w:ascii="Helvetica Neue" w:eastAsia="Times New Roman" w:hAnsi="Helvetica Neue" w:cs="Times New Roman"/>
          <w:color w:val="333333"/>
        </w:rPr>
        <w:instrText xml:space="preserve"> HYPERLINK "mailto:longda.jiang@uq.edu.au" </w:instrText>
      </w:r>
      <w:r w:rsidRPr="00D93BDD">
        <w:rPr>
          <w:rFonts w:ascii="Helvetica Neue" w:eastAsia="Times New Roman" w:hAnsi="Helvetica Neue" w:cs="Times New Roman"/>
          <w:color w:val="333333"/>
        </w:rPr>
        <w:fldChar w:fldCharType="separate"/>
      </w:r>
      <w:r w:rsidRPr="00D93BDD">
        <w:rPr>
          <w:rFonts w:ascii="Helvetica Neue" w:eastAsia="Times New Roman" w:hAnsi="Helvetica Neue" w:cs="Times New Roman"/>
          <w:color w:val="0088CC"/>
        </w:rPr>
        <w:t>Longda Jiang</w:t>
      </w:r>
      <w:r w:rsidRPr="00D93BDD">
        <w:rPr>
          <w:rFonts w:ascii="Helvetica Neue" w:eastAsia="Times New Roman" w:hAnsi="Helvetica Neue" w:cs="Times New Roman"/>
          <w:color w:val="333333"/>
        </w:rPr>
        <w:fldChar w:fldCharType="end"/>
      </w:r>
      <w:r w:rsidRPr="00D93BDD">
        <w:rPr>
          <w:rFonts w:ascii="Helvetica Neue" w:eastAsia="Times New Roman" w:hAnsi="Helvetica Neue" w:cs="Times New Roman"/>
          <w:color w:val="333333"/>
        </w:rPr>
        <w:t> (method, simulation and analysis), </w:t>
      </w:r>
      <w:r w:rsidRPr="00D93BDD">
        <w:rPr>
          <w:rFonts w:ascii="Helvetica Neue" w:eastAsia="Times New Roman" w:hAnsi="Helvetica Neue" w:cs="Times New Roman"/>
          <w:color w:val="333333"/>
        </w:rPr>
        <w:fldChar w:fldCharType="begin"/>
      </w:r>
      <w:r w:rsidRPr="00D93BDD">
        <w:rPr>
          <w:rFonts w:ascii="Helvetica Neue" w:eastAsia="Times New Roman" w:hAnsi="Helvetica Neue" w:cs="Times New Roman"/>
          <w:color w:val="333333"/>
        </w:rPr>
        <w:instrText xml:space="preserve"> HYPERLINK "mailto:zhili.zheng@uq.edu.au" </w:instrText>
      </w:r>
      <w:r w:rsidRPr="00D93BDD">
        <w:rPr>
          <w:rFonts w:ascii="Helvetica Neue" w:eastAsia="Times New Roman" w:hAnsi="Helvetica Neue" w:cs="Times New Roman"/>
          <w:color w:val="333333"/>
        </w:rPr>
        <w:fldChar w:fldCharType="separate"/>
      </w:r>
      <w:r w:rsidRPr="00D93BDD">
        <w:rPr>
          <w:rFonts w:ascii="Helvetica Neue" w:eastAsia="Times New Roman" w:hAnsi="Helvetica Neue" w:cs="Times New Roman"/>
          <w:color w:val="0088CC"/>
        </w:rPr>
        <w:t>Zhili Zheng</w:t>
      </w:r>
      <w:r w:rsidRPr="00D93BDD">
        <w:rPr>
          <w:rFonts w:ascii="Helvetica Neue" w:eastAsia="Times New Roman" w:hAnsi="Helvetica Neue" w:cs="Times New Roman"/>
          <w:color w:val="333333"/>
        </w:rPr>
        <w:fldChar w:fldCharType="end"/>
      </w:r>
      <w:r w:rsidRPr="00D93BDD">
        <w:rPr>
          <w:rFonts w:ascii="Helvetica Neue" w:eastAsia="Times New Roman" w:hAnsi="Helvetica Neue" w:cs="Times New Roman"/>
          <w:color w:val="333333"/>
        </w:rPr>
        <w:t> (method, software and analysis) and </w:t>
      </w:r>
      <w:commentRangeStart w:id="2"/>
      <w:r w:rsidRPr="00D93BDD">
        <w:rPr>
          <w:rFonts w:ascii="Helvetica Neue" w:eastAsia="Times New Roman" w:hAnsi="Helvetica Neue" w:cs="Times New Roman"/>
          <w:color w:val="333333"/>
        </w:rPr>
        <w:fldChar w:fldCharType="begin"/>
      </w:r>
      <w:r w:rsidRPr="00D93BDD">
        <w:rPr>
          <w:rFonts w:ascii="Helvetica Neue" w:eastAsia="Times New Roman" w:hAnsi="Helvetica Neue" w:cs="Times New Roman"/>
          <w:color w:val="333333"/>
        </w:rPr>
        <w:instrText xml:space="preserve"> HYPERLINK "http://researchers.uq.edu.au/researcher/2713" </w:instrText>
      </w:r>
      <w:r w:rsidRPr="00D93BDD">
        <w:rPr>
          <w:rFonts w:ascii="Helvetica Neue" w:eastAsia="Times New Roman" w:hAnsi="Helvetica Neue" w:cs="Times New Roman"/>
          <w:color w:val="333333"/>
        </w:rPr>
        <w:fldChar w:fldCharType="separate"/>
      </w:r>
      <w:r w:rsidRPr="00D93BDD">
        <w:rPr>
          <w:rFonts w:ascii="Helvetica Neue" w:eastAsia="Times New Roman" w:hAnsi="Helvetica Neue" w:cs="Times New Roman"/>
          <w:color w:val="0088CC"/>
        </w:rPr>
        <w:t>Jian Yang</w:t>
      </w:r>
      <w:r w:rsidRPr="00D93BDD">
        <w:rPr>
          <w:rFonts w:ascii="Helvetica Neue" w:eastAsia="Times New Roman" w:hAnsi="Helvetica Neue" w:cs="Times New Roman"/>
          <w:color w:val="333333"/>
        </w:rPr>
        <w:fldChar w:fldCharType="end"/>
      </w:r>
      <w:r w:rsidRPr="00D93BDD">
        <w:rPr>
          <w:rFonts w:ascii="Helvetica Neue" w:eastAsia="Times New Roman" w:hAnsi="Helvetica Neue" w:cs="Times New Roman"/>
          <w:color w:val="333333"/>
        </w:rPr>
        <w:t> </w:t>
      </w:r>
      <w:commentRangeEnd w:id="2"/>
      <w:r>
        <w:rPr>
          <w:rStyle w:val="CommentReference"/>
        </w:rPr>
        <w:commentReference w:id="2"/>
      </w:r>
      <w:r w:rsidRPr="00D93BDD">
        <w:rPr>
          <w:rFonts w:ascii="Helvetica Neue" w:eastAsia="Times New Roman" w:hAnsi="Helvetica Neue" w:cs="Times New Roman"/>
          <w:color w:val="333333"/>
        </w:rPr>
        <w:t>(method and overseeing).</w:t>
      </w:r>
    </w:p>
    <w:p w14:paraId="05406DF8" w14:textId="77777777" w:rsidR="00D93BDD" w:rsidRPr="00D93BDD" w:rsidRDefault="00D93BDD" w:rsidP="00D93BDD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93BDD">
        <w:rPr>
          <w:rFonts w:ascii="Helvetica Neue" w:eastAsia="Times New Roman" w:hAnsi="Helvetica Neue" w:cs="Times New Roman"/>
          <w:color w:val="333333"/>
        </w:rPr>
        <w:t>We have applied fastGWA to 2,173 traits on 456,422 array-genotyped and imputed individuals and 2,048 traits on 49,960 whole-exome-sequenced (WES) individuals in the UK Biobank. All the summary statistics are available at </w:t>
      </w:r>
      <w:r w:rsidRPr="00D93BDD">
        <w:rPr>
          <w:rFonts w:ascii="Helvetica Neue" w:eastAsia="Times New Roman" w:hAnsi="Helvetica Neue" w:cs="Times New Roman"/>
          <w:b/>
          <w:bCs/>
          <w:color w:val="333333"/>
        </w:rPr>
        <w:fldChar w:fldCharType="begin"/>
      </w:r>
      <w:r w:rsidRPr="00D93BDD">
        <w:rPr>
          <w:rFonts w:ascii="Helvetica Neue" w:eastAsia="Times New Roman" w:hAnsi="Helvetica Neue" w:cs="Times New Roman"/>
          <w:b/>
          <w:bCs/>
          <w:color w:val="333333"/>
        </w:rPr>
        <w:instrText xml:space="preserve"> HYPERLINK "http://172.16.13.142/software/gcta/index.html" \l "DataResource" </w:instrText>
      </w:r>
      <w:r w:rsidRPr="00D93BDD">
        <w:rPr>
          <w:rFonts w:ascii="Helvetica Neue" w:eastAsia="Times New Roman" w:hAnsi="Helvetica Neue" w:cs="Times New Roman"/>
          <w:b/>
          <w:bCs/>
          <w:color w:val="333333"/>
        </w:rPr>
        <w:fldChar w:fldCharType="separate"/>
      </w:r>
      <w:r w:rsidRPr="00D93BDD">
        <w:rPr>
          <w:rFonts w:ascii="Helvetica Neue" w:eastAsia="Times New Roman" w:hAnsi="Helvetica Neue" w:cs="Times New Roman"/>
          <w:b/>
          <w:bCs/>
          <w:color w:val="0088CC"/>
        </w:rPr>
        <w:t>UKBiobankGWASresults</w:t>
      </w:r>
      <w:r w:rsidRPr="00D93BDD">
        <w:rPr>
          <w:rFonts w:ascii="Helvetica Neue" w:eastAsia="Times New Roman" w:hAnsi="Helvetica Neue" w:cs="Times New Roman"/>
          <w:b/>
          <w:bCs/>
          <w:color w:val="333333"/>
        </w:rPr>
        <w:fldChar w:fldCharType="end"/>
      </w:r>
      <w:r w:rsidRPr="00D93BDD">
        <w:rPr>
          <w:rFonts w:ascii="Helvetica Neue" w:eastAsia="Times New Roman" w:hAnsi="Helvetica Neue" w:cs="Times New Roman"/>
          <w:color w:val="333333"/>
        </w:rPr>
        <w:t>. One can also query or visualize the summary data using the online tool: </w:t>
      </w:r>
      <w:r w:rsidRPr="00D93BDD">
        <w:rPr>
          <w:rFonts w:ascii="Helvetica Neue" w:eastAsia="Times New Roman" w:hAnsi="Helvetica Neue" w:cs="Times New Roman"/>
          <w:color w:val="333333"/>
        </w:rPr>
        <w:fldChar w:fldCharType="begin"/>
      </w:r>
      <w:r w:rsidRPr="00D93BDD">
        <w:rPr>
          <w:rFonts w:ascii="Helvetica Neue" w:eastAsia="Times New Roman" w:hAnsi="Helvetica Neue" w:cs="Times New Roman"/>
          <w:color w:val="333333"/>
        </w:rPr>
        <w:instrText xml:space="preserve"> HYPERLINK "http://fastgwa.info/" </w:instrText>
      </w:r>
      <w:r w:rsidRPr="00D93BDD">
        <w:rPr>
          <w:rFonts w:ascii="Helvetica Neue" w:eastAsia="Times New Roman" w:hAnsi="Helvetica Neue" w:cs="Times New Roman"/>
          <w:color w:val="333333"/>
        </w:rPr>
        <w:fldChar w:fldCharType="separate"/>
      </w:r>
      <w:r w:rsidRPr="00D93BDD">
        <w:rPr>
          <w:rFonts w:ascii="Helvetica Neue" w:eastAsia="Times New Roman" w:hAnsi="Helvetica Neue" w:cs="Times New Roman"/>
          <w:color w:val="0088CC"/>
        </w:rPr>
        <w:t>http://fastgwa.info</w:t>
      </w:r>
      <w:r w:rsidRPr="00D93BDD">
        <w:rPr>
          <w:rFonts w:ascii="Helvetica Neue" w:eastAsia="Times New Roman" w:hAnsi="Helvetica Neue" w:cs="Times New Roman"/>
          <w:color w:val="333333"/>
        </w:rPr>
        <w:fldChar w:fldCharType="end"/>
      </w:r>
      <w:r w:rsidRPr="00D93BDD">
        <w:rPr>
          <w:rFonts w:ascii="Helvetica Neue" w:eastAsia="Times New Roman" w:hAnsi="Helvetica Neue" w:cs="Times New Roman"/>
          <w:color w:val="333333"/>
        </w:rPr>
        <w:t>.</w:t>
      </w:r>
    </w:p>
    <w:p w14:paraId="13C77393" w14:textId="77777777" w:rsidR="00D93BDD" w:rsidRPr="00D93BDD" w:rsidRDefault="00D93BDD" w:rsidP="00D93BDD">
      <w:pPr>
        <w:shd w:val="clear" w:color="auto" w:fill="FFFFFF"/>
        <w:spacing w:line="270" w:lineRule="atLeast"/>
        <w:outlineLvl w:val="3"/>
        <w:rPr>
          <w:rFonts w:ascii="Helvetica Neue" w:eastAsia="Times New Roman" w:hAnsi="Helvetica Neue" w:cs="Times New Roman"/>
          <w:b/>
          <w:bCs/>
          <w:color w:val="333333"/>
        </w:rPr>
      </w:pPr>
      <w:r w:rsidRPr="00D93BDD">
        <w:rPr>
          <w:rFonts w:ascii="Helvetica Neue" w:eastAsia="Times New Roman" w:hAnsi="Helvetica Neue" w:cs="Times New Roman"/>
          <w:b/>
          <w:bCs/>
          <w:color w:val="333333"/>
        </w:rPr>
        <w:t>Citation</w:t>
      </w:r>
    </w:p>
    <w:p w14:paraId="65A995E2" w14:textId="3E91AC11" w:rsidR="00D93BDD" w:rsidRPr="00D93BDD" w:rsidRDefault="00D93BDD" w:rsidP="00D93BDD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93BDD">
        <w:rPr>
          <w:rFonts w:ascii="Helvetica Neue" w:eastAsia="Times New Roman" w:hAnsi="Helvetica Neue" w:cs="Times New Roman"/>
          <w:color w:val="333333"/>
        </w:rPr>
        <w:t>Jiang</w:t>
      </w:r>
      <w:del w:id="3" w:author="Jian Yang" w:date="2021-05-27T10:35:00Z">
        <w:r w:rsidRPr="00D93BDD" w:rsidDel="00D93BDD">
          <w:rPr>
            <w:rFonts w:ascii="Helvetica Neue" w:eastAsia="Times New Roman" w:hAnsi="Helvetica Neue" w:cs="Times New Roman"/>
            <w:color w:val="333333"/>
          </w:rPr>
          <w:delText xml:space="preserve"> </w:delText>
        </w:r>
      </w:del>
      <w:ins w:id="4" w:author="Jian Yang" w:date="2021-05-27T10:35:00Z">
        <w:r w:rsidRPr="00D93BDD">
          <w:rPr>
            <w:rFonts w:ascii="Helvetica Neue" w:eastAsia="Times New Roman" w:hAnsi="Helvetica Neue" w:cs="Times New Roman"/>
            <w:color w:val="333333"/>
          </w:rPr>
          <w:t xml:space="preserve"> L, Zheng Z, Qi T, Kemper KE, Wray NR, Visscher PM, Yang J</w:t>
        </w:r>
      </w:ins>
      <w:del w:id="5" w:author="Jian Yang" w:date="2021-05-27T10:35:00Z">
        <w:r w:rsidRPr="00D93BDD" w:rsidDel="00D93BDD">
          <w:rPr>
            <w:rFonts w:ascii="Helvetica Neue" w:eastAsia="Times New Roman" w:hAnsi="Helvetica Neue" w:cs="Times New Roman"/>
            <w:color w:val="333333"/>
          </w:rPr>
          <w:delText>et al.</w:delText>
        </w:r>
      </w:del>
      <w:r w:rsidRPr="00D93BDD">
        <w:rPr>
          <w:rFonts w:ascii="Helvetica Neue" w:eastAsia="Times New Roman" w:hAnsi="Helvetica Neue" w:cs="Times New Roman"/>
          <w:color w:val="333333"/>
        </w:rPr>
        <w:t xml:space="preserve"> (2019) A resource-efficient tool for mixed model association analysis of large-scale data. Nature Genet</w:t>
      </w:r>
      <w:proofErr w:type="spellStart"/>
      <w:ins w:id="6" w:author="Jian Yang" w:date="2021-05-27T10:35:00Z">
        <w:r>
          <w:rPr>
            <w:rFonts w:ascii="Helvetica Neue" w:eastAsia="Times New Roman" w:hAnsi="Helvetica Neue" w:cs="Times New Roman"/>
            <w:color w:val="333333"/>
            <w:lang w:val="en-US"/>
          </w:rPr>
          <w:t>ics</w:t>
        </w:r>
        <w:proofErr w:type="spellEnd"/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, </w:t>
        </w:r>
      </w:ins>
      <w:del w:id="7" w:author="Jian Yang" w:date="2021-05-27T10:35:00Z">
        <w:r w:rsidRPr="00D93BDD" w:rsidDel="00D93BDD">
          <w:rPr>
            <w:rFonts w:ascii="Helvetica Neue" w:eastAsia="Times New Roman" w:hAnsi="Helvetica Neue" w:cs="Times New Roman"/>
            <w:color w:val="333333"/>
          </w:rPr>
          <w:delText xml:space="preserve">. </w:delText>
        </w:r>
      </w:del>
      <w:r w:rsidRPr="00D93BDD">
        <w:rPr>
          <w:rFonts w:ascii="Helvetica Neue" w:eastAsia="Times New Roman" w:hAnsi="Helvetica Neue" w:cs="Times New Roman"/>
          <w:color w:val="333333"/>
        </w:rPr>
        <w:t>51</w:t>
      </w:r>
      <w:ins w:id="8" w:author="Jian Yang" w:date="2021-05-27T10:35:00Z">
        <w:r>
          <w:rPr>
            <w:rFonts w:ascii="Helvetica Neue" w:eastAsia="Times New Roman" w:hAnsi="Helvetica Neue" w:cs="Times New Roman"/>
            <w:color w:val="333333"/>
            <w:lang w:val="en-US"/>
          </w:rPr>
          <w:t>:</w:t>
        </w:r>
      </w:ins>
      <w:del w:id="9" w:author="Jian Yang" w:date="2021-05-27T10:35:00Z">
        <w:r w:rsidRPr="00D93BDD" w:rsidDel="00D93BDD">
          <w:rPr>
            <w:rFonts w:ascii="Helvetica Neue" w:eastAsia="Times New Roman" w:hAnsi="Helvetica Neue" w:cs="Times New Roman"/>
            <w:color w:val="333333"/>
          </w:rPr>
          <w:delText xml:space="preserve">, </w:delText>
        </w:r>
      </w:del>
      <w:r w:rsidRPr="00D93BDD">
        <w:rPr>
          <w:rFonts w:ascii="Helvetica Neue" w:eastAsia="Times New Roman" w:hAnsi="Helvetica Neue" w:cs="Times New Roman"/>
          <w:color w:val="333333"/>
        </w:rPr>
        <w:t>1749–1755</w:t>
      </w:r>
      <w:ins w:id="10" w:author="Jian Yang" w:date="2021-05-27T10:36:00Z">
        <w:r>
          <w:rPr>
            <w:rFonts w:ascii="Helvetica Neue" w:eastAsia="Times New Roman" w:hAnsi="Helvetica Neue" w:cs="Times New Roman"/>
            <w:color w:val="333333"/>
            <w:lang w:val="en-US"/>
          </w:rPr>
          <w:t>.</w:t>
        </w:r>
      </w:ins>
      <w:r w:rsidRPr="00D93BDD">
        <w:rPr>
          <w:rFonts w:ascii="Helvetica Neue" w:eastAsia="Times New Roman" w:hAnsi="Helvetica Neue" w:cs="Times New Roman"/>
          <w:color w:val="333333"/>
        </w:rPr>
        <w:t xml:space="preserve"> </w:t>
      </w:r>
      <w:del w:id="11" w:author="Jian Yang" w:date="2021-05-27T10:36:00Z">
        <w:r w:rsidRPr="00D93BDD" w:rsidDel="00D93BDD">
          <w:rPr>
            <w:rFonts w:ascii="Helvetica Neue" w:eastAsia="Times New Roman" w:hAnsi="Helvetica Neue" w:cs="Times New Roman"/>
            <w:color w:val="333333"/>
          </w:rPr>
          <w:delText>(2019) </w:delText>
        </w:r>
      </w:del>
      <w:hyperlink r:id="rId8" w:history="1">
        <w:r w:rsidRPr="00D93BDD">
          <w:rPr>
            <w:rFonts w:ascii="Helvetica Neue" w:eastAsia="Times New Roman" w:hAnsi="Helvetica Neue" w:cs="Times New Roman"/>
            <w:color w:val="0088CC"/>
          </w:rPr>
          <w:t>doi:10.1038/s41588-019-0530-8</w:t>
        </w:r>
      </w:hyperlink>
      <w:r w:rsidRPr="00D93BDD">
        <w:rPr>
          <w:rFonts w:ascii="Helvetica Neue" w:eastAsia="Times New Roman" w:hAnsi="Helvetica Neue" w:cs="Times New Roman"/>
          <w:color w:val="333333"/>
        </w:rPr>
        <w:t>.</w:t>
      </w:r>
    </w:p>
    <w:p w14:paraId="35E7E3E2" w14:textId="77777777" w:rsidR="00D93BDD" w:rsidRPr="00D93BDD" w:rsidRDefault="00D93BDD" w:rsidP="00D93BDD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93BDD">
        <w:rPr>
          <w:rFonts w:ascii="Helvetica Neue" w:eastAsia="Times New Roman" w:hAnsi="Helvetica Neue" w:cs="Times New Roman"/>
          <w:color w:val="A52A2A"/>
        </w:rPr>
        <w:t>--make-bK-sparse</w:t>
      </w:r>
      <w:r w:rsidRPr="00D93BDD">
        <w:rPr>
          <w:rFonts w:ascii="Helvetica Neue" w:eastAsia="Times New Roman" w:hAnsi="Helvetica Neue" w:cs="Times New Roman"/>
          <w:color w:val="333333"/>
        </w:rPr>
        <w:t> 0.05</w:t>
      </w:r>
      <w:r w:rsidRPr="00D93BDD">
        <w:rPr>
          <w:rFonts w:ascii="Helvetica Neue" w:eastAsia="Times New Roman" w:hAnsi="Helvetica Neue" w:cs="Times New Roman"/>
          <w:color w:val="333333"/>
        </w:rPr>
        <w:br/>
        <w:t>To generate a sparse genetic relationship matrix (GRM) from a full-dense GRM at a cutoff value of 0.05. Note:1) The full-dense GRM can be generated by the </w:t>
      </w:r>
      <w:r w:rsidRPr="00D93BDD">
        <w:rPr>
          <w:rFonts w:ascii="Helvetica Neue" w:eastAsia="Times New Roman" w:hAnsi="Helvetica Neue" w:cs="Times New Roman"/>
          <w:color w:val="A52A2A"/>
        </w:rPr>
        <w:t>--make-grm</w:t>
      </w:r>
      <w:r w:rsidRPr="00D93BDD">
        <w:rPr>
          <w:rFonts w:ascii="Helvetica Neue" w:eastAsia="Times New Roman" w:hAnsi="Helvetica Neue" w:cs="Times New Roman"/>
          <w:color w:val="333333"/>
        </w:rPr>
        <w:t> or </w:t>
      </w:r>
      <w:r w:rsidRPr="00D93BDD">
        <w:rPr>
          <w:rFonts w:ascii="Helvetica Neue" w:eastAsia="Times New Roman" w:hAnsi="Helvetica Neue" w:cs="Times New Roman"/>
          <w:color w:val="A52A2A"/>
        </w:rPr>
        <w:t>--make-grm-part</w:t>
      </w:r>
      <w:r w:rsidRPr="00D93BDD">
        <w:rPr>
          <w:rFonts w:ascii="Helvetica Neue" w:eastAsia="Times New Roman" w:hAnsi="Helvetica Neue" w:cs="Times New Roman"/>
          <w:color w:val="333333"/>
        </w:rPr>
        <w:t> option (see the </w:t>
      </w:r>
      <w:r w:rsidRPr="00D93BDD">
        <w:rPr>
          <w:rFonts w:ascii="Helvetica Neue" w:eastAsia="Times New Roman" w:hAnsi="Helvetica Neue" w:cs="Times New Roman"/>
          <w:color w:val="333333"/>
        </w:rPr>
        <w:fldChar w:fldCharType="begin"/>
      </w:r>
      <w:r w:rsidRPr="00D93BDD">
        <w:rPr>
          <w:rFonts w:ascii="Helvetica Neue" w:eastAsia="Times New Roman" w:hAnsi="Helvetica Neue" w:cs="Times New Roman"/>
          <w:color w:val="333333"/>
        </w:rPr>
        <w:instrText xml:space="preserve"> HYPERLINK "http://172.16.13.142/software/gcta/index.html" \l "MakingaGRM" </w:instrText>
      </w:r>
      <w:r w:rsidRPr="00D93BDD">
        <w:rPr>
          <w:rFonts w:ascii="Helvetica Neue" w:eastAsia="Times New Roman" w:hAnsi="Helvetica Neue" w:cs="Times New Roman"/>
          <w:color w:val="333333"/>
        </w:rPr>
        <w:fldChar w:fldCharType="separate"/>
      </w:r>
      <w:r w:rsidRPr="00D93BDD">
        <w:rPr>
          <w:rFonts w:ascii="Helvetica Neue" w:eastAsia="Times New Roman" w:hAnsi="Helvetica Neue" w:cs="Times New Roman"/>
          <w:color w:val="0088CC"/>
        </w:rPr>
        <w:t>GRM page</w:t>
      </w:r>
      <w:r w:rsidRPr="00D93BDD">
        <w:rPr>
          <w:rFonts w:ascii="Helvetica Neue" w:eastAsia="Times New Roman" w:hAnsi="Helvetica Neue" w:cs="Times New Roman"/>
          <w:color w:val="333333"/>
        </w:rPr>
        <w:fldChar w:fldCharType="end"/>
      </w:r>
      <w:r w:rsidRPr="00D93BDD">
        <w:rPr>
          <w:rFonts w:ascii="Helvetica Neue" w:eastAsia="Times New Roman" w:hAnsi="Helvetica Neue" w:cs="Times New Roman"/>
          <w:color w:val="333333"/>
        </w:rPr>
        <w:t>); 2) We also have an </w:t>
      </w:r>
      <w:r w:rsidRPr="00D93BDD">
        <w:rPr>
          <w:rFonts w:ascii="Helvetica Neue" w:eastAsia="Times New Roman" w:hAnsi="Helvetica Neue" w:cs="Times New Roman"/>
          <w:color w:val="333333"/>
        </w:rPr>
        <w:fldChar w:fldCharType="begin"/>
      </w:r>
      <w:r w:rsidRPr="00D93BDD">
        <w:rPr>
          <w:rFonts w:ascii="Helvetica Neue" w:eastAsia="Times New Roman" w:hAnsi="Helvetica Neue" w:cs="Times New Roman"/>
          <w:color w:val="333333"/>
        </w:rPr>
        <w:instrText xml:space="preserve"> HYPERLINK "http://172.16.13.142/software/gcta/res/pedFAM.R" </w:instrText>
      </w:r>
      <w:r w:rsidRPr="00D93BDD">
        <w:rPr>
          <w:rFonts w:ascii="Helvetica Neue" w:eastAsia="Times New Roman" w:hAnsi="Helvetica Neue" w:cs="Times New Roman"/>
          <w:color w:val="333333"/>
        </w:rPr>
        <w:fldChar w:fldCharType="separate"/>
      </w:r>
      <w:r w:rsidRPr="00D93BDD">
        <w:rPr>
          <w:rFonts w:ascii="Helvetica Neue" w:eastAsia="Times New Roman" w:hAnsi="Helvetica Neue" w:cs="Times New Roman"/>
          <w:color w:val="0088CC"/>
        </w:rPr>
        <w:t>R-script</w:t>
      </w:r>
      <w:r w:rsidRPr="00D93BDD">
        <w:rPr>
          <w:rFonts w:ascii="Helvetica Neue" w:eastAsia="Times New Roman" w:hAnsi="Helvetica Neue" w:cs="Times New Roman"/>
          <w:color w:val="333333"/>
        </w:rPr>
        <w:fldChar w:fldCharType="end"/>
      </w:r>
      <w:r w:rsidRPr="00D93BDD">
        <w:rPr>
          <w:rFonts w:ascii="Helvetica Neue" w:eastAsia="Times New Roman" w:hAnsi="Helvetica Neue" w:cs="Times New Roman"/>
          <w:color w:val="333333"/>
        </w:rPr>
        <w:t> to generate a family relatedness matrix (FAM, the sparse GRM constructed from expected relatedness coefficients between related individuals), without the need of calculating a full-dense GRM. It only requires the input of a </w:t>
      </w:r>
      <w:r w:rsidRPr="00D93BDD">
        <w:rPr>
          <w:rFonts w:ascii="Helvetica Neue" w:eastAsia="Times New Roman" w:hAnsi="Helvetica Neue" w:cs="Times New Roman"/>
          <w:color w:val="333333"/>
        </w:rPr>
        <w:fldChar w:fldCharType="begin"/>
      </w:r>
      <w:r w:rsidRPr="00D93BDD">
        <w:rPr>
          <w:rFonts w:ascii="Helvetica Neue" w:eastAsia="Times New Roman" w:hAnsi="Helvetica Neue" w:cs="Times New Roman"/>
          <w:color w:val="333333"/>
        </w:rPr>
        <w:instrText xml:space="preserve"> HYPERLINK "https://www.cog-genomics.org/plink/1.9/formats" \l "fam" </w:instrText>
      </w:r>
      <w:r w:rsidRPr="00D93BDD">
        <w:rPr>
          <w:rFonts w:ascii="Helvetica Neue" w:eastAsia="Times New Roman" w:hAnsi="Helvetica Neue" w:cs="Times New Roman"/>
          <w:color w:val="333333"/>
        </w:rPr>
        <w:fldChar w:fldCharType="separate"/>
      </w:r>
      <w:r w:rsidRPr="00D93BDD">
        <w:rPr>
          <w:rFonts w:ascii="Helvetica Neue" w:eastAsia="Times New Roman" w:hAnsi="Helvetica Neue" w:cs="Times New Roman"/>
          <w:color w:val="0088CC"/>
        </w:rPr>
        <w:t>PLINK .fam file</w:t>
      </w:r>
      <w:r w:rsidRPr="00D93BDD">
        <w:rPr>
          <w:rFonts w:ascii="Helvetica Neue" w:eastAsia="Times New Roman" w:hAnsi="Helvetica Neue" w:cs="Times New Roman"/>
          <w:color w:val="333333"/>
        </w:rPr>
        <w:fldChar w:fldCharType="end"/>
      </w:r>
      <w:r w:rsidRPr="00D93BDD">
        <w:rPr>
          <w:rFonts w:ascii="Helvetica Neue" w:eastAsia="Times New Roman" w:hAnsi="Helvetica Neue" w:cs="Times New Roman"/>
          <w:color w:val="333333"/>
        </w:rPr>
        <w:t> and a table that describes the pedigree information of the cohort.</w:t>
      </w:r>
    </w:p>
    <w:p w14:paraId="1C1E1458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93BDD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># Partition the GRM into 100 parts</w:t>
      </w:r>
    </w:p>
    <w:p w14:paraId="48FF3322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93BDD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gcta64 --bfile </w:t>
      </w:r>
      <w:r w:rsidRPr="00D93BDD">
        <w:rPr>
          <w:rFonts w:ascii="Menlo" w:eastAsia="Times New Roman" w:hAnsi="Menlo" w:cs="Menlo"/>
          <w:color w:val="DC322F"/>
          <w:sz w:val="18"/>
          <w:szCs w:val="18"/>
          <w:bdr w:val="none" w:sz="0" w:space="0" w:color="auto" w:frame="1"/>
          <w:shd w:val="clear" w:color="auto" w:fill="FDF6E3"/>
        </w:rPr>
        <w:t>test</w:t>
      </w:r>
      <w:r w:rsidRPr="00D93BDD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--make-grm-part 100 1 --thread-num 5 --out </w:t>
      </w:r>
      <w:r w:rsidRPr="00D93BDD">
        <w:rPr>
          <w:rFonts w:ascii="Menlo" w:eastAsia="Times New Roman" w:hAnsi="Menlo" w:cs="Menlo"/>
          <w:color w:val="DC322F"/>
          <w:sz w:val="18"/>
          <w:szCs w:val="18"/>
          <w:bdr w:val="none" w:sz="0" w:space="0" w:color="auto" w:frame="1"/>
          <w:shd w:val="clear" w:color="auto" w:fill="FDF6E3"/>
        </w:rPr>
        <w:t>test</w:t>
      </w:r>
    </w:p>
    <w:p w14:paraId="01597DEA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93BDD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gcta64 --bfile </w:t>
      </w:r>
      <w:r w:rsidRPr="00D93BDD">
        <w:rPr>
          <w:rFonts w:ascii="Menlo" w:eastAsia="Times New Roman" w:hAnsi="Menlo" w:cs="Menlo"/>
          <w:color w:val="DC322F"/>
          <w:sz w:val="18"/>
          <w:szCs w:val="18"/>
          <w:bdr w:val="none" w:sz="0" w:space="0" w:color="auto" w:frame="1"/>
          <w:shd w:val="clear" w:color="auto" w:fill="FDF6E3"/>
        </w:rPr>
        <w:t>test</w:t>
      </w:r>
      <w:r w:rsidRPr="00D93BDD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--make-grm-part 100 2 --thread-num 5 --out </w:t>
      </w:r>
      <w:r w:rsidRPr="00D93BDD">
        <w:rPr>
          <w:rFonts w:ascii="Menlo" w:eastAsia="Times New Roman" w:hAnsi="Menlo" w:cs="Menlo"/>
          <w:color w:val="DC322F"/>
          <w:sz w:val="18"/>
          <w:szCs w:val="18"/>
          <w:bdr w:val="none" w:sz="0" w:space="0" w:color="auto" w:frame="1"/>
          <w:shd w:val="clear" w:color="auto" w:fill="FDF6E3"/>
        </w:rPr>
        <w:t>test</w:t>
      </w:r>
    </w:p>
    <w:p w14:paraId="61403653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93BDD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>...</w:t>
      </w:r>
    </w:p>
    <w:p w14:paraId="7770F075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93BDD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gcta64 --bfile </w:t>
      </w:r>
      <w:r w:rsidRPr="00D93BDD">
        <w:rPr>
          <w:rFonts w:ascii="Menlo" w:eastAsia="Times New Roman" w:hAnsi="Menlo" w:cs="Menlo"/>
          <w:color w:val="DC322F"/>
          <w:sz w:val="18"/>
          <w:szCs w:val="18"/>
          <w:bdr w:val="none" w:sz="0" w:space="0" w:color="auto" w:frame="1"/>
          <w:shd w:val="clear" w:color="auto" w:fill="FDF6E3"/>
        </w:rPr>
        <w:t>test</w:t>
      </w:r>
      <w:r w:rsidRPr="00D93BDD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--make-grm-part 100 100 --thread-num 5 --out </w:t>
      </w:r>
      <w:r w:rsidRPr="00D93BDD">
        <w:rPr>
          <w:rFonts w:ascii="Menlo" w:eastAsia="Times New Roman" w:hAnsi="Menlo" w:cs="Menlo"/>
          <w:color w:val="DC322F"/>
          <w:sz w:val="18"/>
          <w:szCs w:val="18"/>
          <w:bdr w:val="none" w:sz="0" w:space="0" w:color="auto" w:frame="1"/>
          <w:shd w:val="clear" w:color="auto" w:fill="FDF6E3"/>
        </w:rPr>
        <w:t>test</w:t>
      </w:r>
    </w:p>
    <w:p w14:paraId="42C5A9CC" w14:textId="5434EBA9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93BDD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># Merge all the parts together (Linux</w:t>
      </w:r>
      <w:ins w:id="12" w:author="Jian Yang" w:date="2021-05-27T10:37:00Z">
        <w:r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  <w:lang w:val="en-US"/>
          </w:rPr>
          <w:t xml:space="preserve"> or</w:t>
        </w:r>
      </w:ins>
      <w:del w:id="13" w:author="Jian Yang" w:date="2021-05-27T10:37:00Z">
        <w:r w:rsidRPr="00D93BDD" w:rsidDel="00D93BDD"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</w:rPr>
          <w:delText>,</w:delText>
        </w:r>
      </w:del>
      <w:r w:rsidRPr="00D93BDD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 xml:space="preserve"> Mac)</w:t>
      </w:r>
    </w:p>
    <w:p w14:paraId="340FC32A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93BDD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>cat test.part_3_*.grm.id &gt; test.grm.id</w:t>
      </w:r>
    </w:p>
    <w:p w14:paraId="5BBEE3BE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93BDD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>cat test.part_3_*.grm.bin &gt; test.grm.bin</w:t>
      </w:r>
    </w:p>
    <w:p w14:paraId="4533E6C9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93BDD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>cat test.part_3_*.grm.N.bin &gt; test.grm.N.bin</w:t>
      </w:r>
    </w:p>
    <w:p w14:paraId="73298309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93BDD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># Make a sparse GRM from the merged full-dense GRM</w:t>
      </w:r>
    </w:p>
    <w:p w14:paraId="1A94DE31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93BDD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>gcta64 --grm test_grm --make-bK-sparse 0.05 --out test_sp_grm</w:t>
      </w:r>
    </w:p>
    <w:p w14:paraId="5C1CC342" w14:textId="77777777" w:rsidR="00D93BDD" w:rsidRPr="00D93BDD" w:rsidRDefault="00D93BDD" w:rsidP="00D93BDD">
      <w:pPr>
        <w:shd w:val="clear" w:color="auto" w:fill="FFFFFF"/>
        <w:spacing w:line="338" w:lineRule="atLeast"/>
        <w:rPr>
          <w:rFonts w:ascii="Helvetica Neue" w:eastAsia="Times New Roman" w:hAnsi="Helvetica Neue" w:cs="Times New Roman"/>
          <w:color w:val="333333"/>
        </w:rPr>
      </w:pPr>
      <w:r w:rsidRPr="00D93BDD">
        <w:rPr>
          <w:rFonts w:ascii="Helvetica Neue" w:eastAsia="Times New Roman" w:hAnsi="Helvetica Neue" w:cs="Times New Roman"/>
          <w:color w:val="333333"/>
        </w:rPr>
        <w:lastRenderedPageBreak/>
        <w:t>Output file format</w:t>
      </w:r>
      <w:r w:rsidRPr="00D93BDD">
        <w:rPr>
          <w:rFonts w:ascii="Helvetica Neue" w:eastAsia="Times New Roman" w:hAnsi="Helvetica Neue" w:cs="Times New Roman"/>
          <w:color w:val="333333"/>
        </w:rPr>
        <w:br/>
        <w:t>test_sp_grm.grm.id (columns are family ID and individual ID)</w:t>
      </w:r>
    </w:p>
    <w:p w14:paraId="567BA36D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D93BDD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fid1 iid1</w:t>
      </w:r>
    </w:p>
    <w:p w14:paraId="60396E61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D93BDD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fid2 iid2</w:t>
      </w:r>
    </w:p>
    <w:p w14:paraId="164C5AA7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D93BDD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...</w:t>
      </w:r>
    </w:p>
    <w:p w14:paraId="0A3E833A" w14:textId="77777777" w:rsidR="00D93BDD" w:rsidRPr="00D93BDD" w:rsidRDefault="00D93BDD" w:rsidP="00D93BDD">
      <w:pPr>
        <w:shd w:val="clear" w:color="auto" w:fill="FFFFFF"/>
        <w:spacing w:line="338" w:lineRule="atLeast"/>
        <w:rPr>
          <w:rFonts w:ascii="Helvetica Neue" w:eastAsia="Times New Roman" w:hAnsi="Helvetica Neue" w:cs="Times New Roman"/>
          <w:color w:val="333333"/>
        </w:rPr>
      </w:pPr>
      <w:r w:rsidRPr="00D93BDD">
        <w:rPr>
          <w:rFonts w:ascii="Helvetica Neue" w:eastAsia="Times New Roman" w:hAnsi="Helvetica Neue" w:cs="Times New Roman"/>
          <w:color w:val="333333"/>
        </w:rPr>
        <w:t>test_sp_grm.grm.sp (columns are the indexes of a pairs of individuals and the corresponding GRM value)</w:t>
      </w:r>
    </w:p>
    <w:p w14:paraId="1B3CF149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D93BDD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0   0   0.999106</w:t>
      </w:r>
    </w:p>
    <w:p w14:paraId="0C012D41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D93BDD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1   1   0.993465</w:t>
      </w:r>
    </w:p>
    <w:p w14:paraId="2431BEC7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D93BDD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...</w:t>
      </w:r>
    </w:p>
    <w:p w14:paraId="2370998F" w14:textId="6650B426" w:rsidR="00D93BDD" w:rsidRPr="00D93BDD" w:rsidRDefault="00D93BDD" w:rsidP="00D93BDD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93BDD">
        <w:rPr>
          <w:rFonts w:ascii="Helvetica Neue" w:eastAsia="Times New Roman" w:hAnsi="Helvetica Neue" w:cs="Times New Roman"/>
          <w:color w:val="333333"/>
        </w:rPr>
        <w:t>Note: "0" indicates the first individual in</w:t>
      </w:r>
      <w:ins w:id="14" w:author="Jian Yang" w:date="2021-05-27T10:37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the </w:t>
        </w:r>
      </w:ins>
      <w:del w:id="15" w:author="Jian Yang" w:date="2021-05-27T10:37:00Z">
        <w:r w:rsidRPr="00D93BDD" w:rsidDel="00D93BDD">
          <w:rPr>
            <w:rFonts w:ascii="Helvetica Neue" w:eastAsia="Times New Roman" w:hAnsi="Helvetica Neue" w:cs="Times New Roman"/>
            <w:color w:val="333333"/>
          </w:rPr>
          <w:delText xml:space="preserve"> </w:delText>
        </w:r>
      </w:del>
      <w:r w:rsidRPr="00D93BDD">
        <w:rPr>
          <w:rFonts w:ascii="Helvetica Neue" w:eastAsia="Times New Roman" w:hAnsi="Helvetica Neue" w:cs="Times New Roman"/>
          <w:color w:val="333333"/>
        </w:rPr>
        <w:t>*.grm.id</w:t>
      </w:r>
      <w:ins w:id="16" w:author="Jian Yang" w:date="2021-05-27T10:37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file</w:t>
        </w:r>
      </w:ins>
      <w:r w:rsidRPr="00D93BDD">
        <w:rPr>
          <w:rFonts w:ascii="Helvetica Neue" w:eastAsia="Times New Roman" w:hAnsi="Helvetica Neue" w:cs="Times New Roman"/>
          <w:color w:val="333333"/>
        </w:rPr>
        <w:t>.</w:t>
      </w:r>
    </w:p>
    <w:p w14:paraId="31BFBE72" w14:textId="77777777" w:rsidR="00D93BDD" w:rsidRPr="00D93BDD" w:rsidRDefault="00D93BDD" w:rsidP="00D93BDD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93BDD">
        <w:rPr>
          <w:rFonts w:ascii="Helvetica Neue" w:eastAsia="Times New Roman" w:hAnsi="Helvetica Neue" w:cs="Times New Roman"/>
          <w:color w:val="A52A2A"/>
        </w:rPr>
        <w:t>--grm-sparse</w:t>
      </w:r>
      <w:r w:rsidRPr="00D93BDD">
        <w:rPr>
          <w:rFonts w:ascii="Helvetica Neue" w:eastAsia="Times New Roman" w:hAnsi="Helvetica Neue" w:cs="Times New Roman"/>
          <w:color w:val="333333"/>
        </w:rPr>
        <w:t> test_sp_grm</w:t>
      </w:r>
      <w:r w:rsidRPr="00D93BDD">
        <w:rPr>
          <w:rFonts w:ascii="Helvetica Neue" w:eastAsia="Times New Roman" w:hAnsi="Helvetica Neue" w:cs="Times New Roman"/>
          <w:color w:val="333333"/>
        </w:rPr>
        <w:br/>
        <w:t>To input the sparse GRM. The sparse format can be generated from SNP data using the </w:t>
      </w:r>
      <w:r w:rsidRPr="00D93BDD">
        <w:rPr>
          <w:rFonts w:ascii="Helvetica Neue" w:eastAsia="Times New Roman" w:hAnsi="Helvetica Neue" w:cs="Times New Roman"/>
          <w:color w:val="A52A2A"/>
        </w:rPr>
        <w:t>--make-bK-sparse</w:t>
      </w:r>
      <w:r w:rsidRPr="00D93BDD">
        <w:rPr>
          <w:rFonts w:ascii="Helvetica Neue" w:eastAsia="Times New Roman" w:hAnsi="Helvetica Neue" w:cs="Times New Roman"/>
          <w:color w:val="333333"/>
        </w:rPr>
        <w:t> option described above or from pedigree information using our </w:t>
      </w:r>
      <w:r w:rsidRPr="00D93BDD">
        <w:rPr>
          <w:rFonts w:ascii="Helvetica Neue" w:eastAsia="Times New Roman" w:hAnsi="Helvetica Neue" w:cs="Times New Roman"/>
          <w:color w:val="333333"/>
        </w:rPr>
        <w:fldChar w:fldCharType="begin"/>
      </w:r>
      <w:r w:rsidRPr="00D93BDD">
        <w:rPr>
          <w:rFonts w:ascii="Helvetica Neue" w:eastAsia="Times New Roman" w:hAnsi="Helvetica Neue" w:cs="Times New Roman"/>
          <w:color w:val="333333"/>
        </w:rPr>
        <w:instrText xml:space="preserve"> HYPERLINK "http://172.16.13.142/software/gcta/res/pedFAM.R" </w:instrText>
      </w:r>
      <w:r w:rsidRPr="00D93BDD">
        <w:rPr>
          <w:rFonts w:ascii="Helvetica Neue" w:eastAsia="Times New Roman" w:hAnsi="Helvetica Neue" w:cs="Times New Roman"/>
          <w:color w:val="333333"/>
        </w:rPr>
        <w:fldChar w:fldCharType="separate"/>
      </w:r>
      <w:r w:rsidRPr="00D93BDD">
        <w:rPr>
          <w:rFonts w:ascii="Helvetica Neue" w:eastAsia="Times New Roman" w:hAnsi="Helvetica Neue" w:cs="Times New Roman"/>
          <w:color w:val="0088CC"/>
        </w:rPr>
        <w:t>R-script</w:t>
      </w:r>
      <w:r w:rsidRPr="00D93BDD">
        <w:rPr>
          <w:rFonts w:ascii="Helvetica Neue" w:eastAsia="Times New Roman" w:hAnsi="Helvetica Neue" w:cs="Times New Roman"/>
          <w:color w:val="333333"/>
        </w:rPr>
        <w:fldChar w:fldCharType="end"/>
      </w:r>
      <w:r w:rsidRPr="00D93BDD">
        <w:rPr>
          <w:rFonts w:ascii="Helvetica Neue" w:eastAsia="Times New Roman" w:hAnsi="Helvetica Neue" w:cs="Times New Roman"/>
          <w:color w:val="333333"/>
        </w:rPr>
        <w:t>.</w:t>
      </w:r>
    </w:p>
    <w:p w14:paraId="23F9D76F" w14:textId="77777777" w:rsidR="00D93BDD" w:rsidRPr="00D93BDD" w:rsidRDefault="00D93BDD" w:rsidP="00D93BDD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93BDD">
        <w:rPr>
          <w:rFonts w:ascii="Helvetica Neue" w:eastAsia="Times New Roman" w:hAnsi="Helvetica Neue" w:cs="Times New Roman"/>
          <w:color w:val="333333"/>
        </w:rPr>
        <w:t>If the </w:t>
      </w:r>
      <w:r w:rsidRPr="00D93BDD">
        <w:rPr>
          <w:rFonts w:ascii="Helvetica Neue" w:eastAsia="Times New Roman" w:hAnsi="Helvetica Neue" w:cs="Times New Roman"/>
          <w:color w:val="A52A2A"/>
        </w:rPr>
        <w:t>--grm-sparse</w:t>
      </w:r>
      <w:r w:rsidRPr="00D93BDD">
        <w:rPr>
          <w:rFonts w:ascii="Helvetica Neue" w:eastAsia="Times New Roman" w:hAnsi="Helvetica Neue" w:cs="Times New Roman"/>
          <w:color w:val="333333"/>
        </w:rPr>
        <w:t> flag is not specified, </w:t>
      </w:r>
      <w:r w:rsidRPr="00D93BDD">
        <w:rPr>
          <w:rFonts w:ascii="Helvetica Neue" w:eastAsia="Times New Roman" w:hAnsi="Helvetica Neue" w:cs="Times New Roman"/>
          <w:color w:val="A52A2A"/>
        </w:rPr>
        <w:t>--fastGWA</w:t>
      </w:r>
      <w:r w:rsidRPr="00D93BDD">
        <w:rPr>
          <w:rFonts w:ascii="Helvetica Neue" w:eastAsia="Times New Roman" w:hAnsi="Helvetica Neue" w:cs="Times New Roman"/>
          <w:color w:val="333333"/>
        </w:rPr>
        <w:t> will run a linear regression analysis that does not account for relatedness.</w:t>
      </w:r>
    </w:p>
    <w:p w14:paraId="42CA83C2" w14:textId="46718503" w:rsidR="00D93BDD" w:rsidRPr="00D93BDD" w:rsidRDefault="00D93BDD" w:rsidP="00D93BDD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93BDD">
        <w:rPr>
          <w:rFonts w:ascii="Helvetica Neue" w:eastAsia="Times New Roman" w:hAnsi="Helvetica Neue" w:cs="Times New Roman"/>
          <w:color w:val="A52A2A"/>
        </w:rPr>
        <w:t>--fastGWA-mlm</w:t>
      </w:r>
      <w:r w:rsidRPr="00D93BDD">
        <w:rPr>
          <w:rFonts w:ascii="Helvetica Neue" w:eastAsia="Times New Roman" w:hAnsi="Helvetica Neue" w:cs="Times New Roman"/>
          <w:color w:val="333333"/>
        </w:rPr>
        <w:br/>
      </w:r>
      <w:ins w:id="17" w:author="Jian Yang" w:date="2021-05-27T10:38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To </w:t>
        </w:r>
      </w:ins>
      <w:del w:id="18" w:author="Jian Yang" w:date="2021-05-27T10:38:00Z">
        <w:r w:rsidRPr="00D93BDD" w:rsidDel="00D93BDD">
          <w:rPr>
            <w:rFonts w:ascii="Helvetica Neue" w:eastAsia="Times New Roman" w:hAnsi="Helvetica Neue" w:cs="Times New Roman"/>
            <w:color w:val="333333"/>
          </w:rPr>
          <w:delText>P</w:delText>
        </w:r>
      </w:del>
      <w:ins w:id="19" w:author="Jian Yang" w:date="2021-05-27T10:38:00Z">
        <w:r>
          <w:rPr>
            <w:rFonts w:ascii="Helvetica Neue" w:eastAsia="Times New Roman" w:hAnsi="Helvetica Neue" w:cs="Times New Roman"/>
            <w:color w:val="333333"/>
            <w:lang w:val="en-US"/>
          </w:rPr>
          <w:t>p</w:t>
        </w:r>
      </w:ins>
      <w:r w:rsidRPr="00D93BDD">
        <w:rPr>
          <w:rFonts w:ascii="Helvetica Neue" w:eastAsia="Times New Roman" w:hAnsi="Helvetica Neue" w:cs="Times New Roman"/>
          <w:color w:val="333333"/>
        </w:rPr>
        <w:t>erform an MLM-based genome-wide association analysis.</w:t>
      </w:r>
    </w:p>
    <w:p w14:paraId="6E2D796C" w14:textId="53149E89" w:rsidR="00D93BDD" w:rsidRPr="00D93BDD" w:rsidRDefault="00D93BDD" w:rsidP="00D93BDD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93BDD">
        <w:rPr>
          <w:rFonts w:ascii="Helvetica Neue" w:eastAsia="Times New Roman" w:hAnsi="Helvetica Neue" w:cs="Times New Roman"/>
          <w:color w:val="A52A2A"/>
        </w:rPr>
        <w:t>--fastGWA-mlm-exact</w:t>
      </w:r>
      <w:r w:rsidRPr="00D93BDD">
        <w:rPr>
          <w:rFonts w:ascii="Helvetica Neue" w:eastAsia="Times New Roman" w:hAnsi="Helvetica Neue" w:cs="Times New Roman"/>
          <w:color w:val="333333"/>
        </w:rPr>
        <w:br/>
      </w:r>
      <w:ins w:id="20" w:author="Jian Yang" w:date="2021-05-27T10:38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To </w:t>
        </w:r>
      </w:ins>
      <w:del w:id="21" w:author="Jian Yang" w:date="2021-05-27T10:38:00Z">
        <w:r w:rsidRPr="00D93BDD" w:rsidDel="00D93BDD">
          <w:rPr>
            <w:rFonts w:ascii="Helvetica Neue" w:eastAsia="Times New Roman" w:hAnsi="Helvetica Neue" w:cs="Times New Roman"/>
            <w:color w:val="333333"/>
          </w:rPr>
          <w:delText>P</w:delText>
        </w:r>
      </w:del>
      <w:ins w:id="22" w:author="Jian Yang" w:date="2021-05-27T10:38:00Z">
        <w:r>
          <w:rPr>
            <w:rFonts w:ascii="Helvetica Neue" w:eastAsia="Times New Roman" w:hAnsi="Helvetica Neue" w:cs="Times New Roman"/>
            <w:color w:val="333333"/>
            <w:lang w:val="en-US"/>
          </w:rPr>
          <w:t>p</w:t>
        </w:r>
      </w:ins>
      <w:r w:rsidRPr="00D93BDD">
        <w:rPr>
          <w:rFonts w:ascii="Helvetica Neue" w:eastAsia="Times New Roman" w:hAnsi="Helvetica Neue" w:cs="Times New Roman"/>
          <w:color w:val="333333"/>
        </w:rPr>
        <w:t>erform an exact MLM-based association analysis without the GRAMMAR-GAMMA approximation.</w:t>
      </w:r>
    </w:p>
    <w:p w14:paraId="61981D2B" w14:textId="7FB3BD2A" w:rsidR="00D93BDD" w:rsidRPr="00D93BDD" w:rsidRDefault="00D93BDD" w:rsidP="00D93BDD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93BDD">
        <w:rPr>
          <w:rFonts w:ascii="Helvetica Neue" w:eastAsia="Times New Roman" w:hAnsi="Helvetica Neue" w:cs="Times New Roman"/>
          <w:color w:val="A52A2A"/>
        </w:rPr>
        <w:t>--fastGWA-lr</w:t>
      </w:r>
      <w:r w:rsidRPr="00D93BDD">
        <w:rPr>
          <w:rFonts w:ascii="Helvetica Neue" w:eastAsia="Times New Roman" w:hAnsi="Helvetica Neue" w:cs="Times New Roman"/>
          <w:color w:val="333333"/>
        </w:rPr>
        <w:br/>
      </w:r>
      <w:ins w:id="23" w:author="Jian Yang" w:date="2021-05-27T10:38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To </w:t>
        </w:r>
      </w:ins>
      <w:del w:id="24" w:author="Jian Yang" w:date="2021-05-27T10:38:00Z">
        <w:r w:rsidRPr="00D93BDD" w:rsidDel="00D93BDD">
          <w:rPr>
            <w:rFonts w:ascii="Helvetica Neue" w:eastAsia="Times New Roman" w:hAnsi="Helvetica Neue" w:cs="Times New Roman"/>
            <w:color w:val="333333"/>
          </w:rPr>
          <w:delText>P</w:delText>
        </w:r>
      </w:del>
      <w:ins w:id="25" w:author="Jian Yang" w:date="2021-05-27T10:38:00Z">
        <w:r>
          <w:rPr>
            <w:rFonts w:ascii="Helvetica Neue" w:eastAsia="Times New Roman" w:hAnsi="Helvetica Neue" w:cs="Times New Roman"/>
            <w:color w:val="333333"/>
            <w:lang w:val="en-US"/>
          </w:rPr>
          <w:t>p</w:t>
        </w:r>
      </w:ins>
      <w:r w:rsidRPr="00D93BDD">
        <w:rPr>
          <w:rFonts w:ascii="Helvetica Neue" w:eastAsia="Times New Roman" w:hAnsi="Helvetica Neue" w:cs="Times New Roman"/>
          <w:color w:val="333333"/>
        </w:rPr>
        <w:t>erform a linear regression-based association analysis.</w:t>
      </w:r>
    </w:p>
    <w:p w14:paraId="23A3DB0E" w14:textId="30181EE8" w:rsidR="00D93BDD" w:rsidRPr="00D93BDD" w:rsidRDefault="00D93BDD" w:rsidP="00D93BDD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93BDD">
        <w:rPr>
          <w:rFonts w:ascii="Helvetica Neue" w:eastAsia="Times New Roman" w:hAnsi="Helvetica Neue" w:cs="Times New Roman"/>
          <w:color w:val="A52A2A"/>
        </w:rPr>
        <w:t>--est-vg</w:t>
      </w:r>
      <w:r w:rsidRPr="00D93BDD">
        <w:rPr>
          <w:rFonts w:ascii="Helvetica Neue" w:eastAsia="Times New Roman" w:hAnsi="Helvetica Neue" w:cs="Times New Roman"/>
          <w:color w:val="333333"/>
        </w:rPr>
        <w:t> REML</w:t>
      </w:r>
      <w:r w:rsidRPr="00D93BDD">
        <w:rPr>
          <w:rFonts w:ascii="Helvetica Neue" w:eastAsia="Times New Roman" w:hAnsi="Helvetica Neue" w:cs="Times New Roman"/>
          <w:color w:val="333333"/>
        </w:rPr>
        <w:br/>
      </w:r>
      <w:ins w:id="26" w:author="Jian Yang" w:date="2021-05-27T10:38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To </w:t>
        </w:r>
      </w:ins>
      <w:del w:id="27" w:author="Jian Yang" w:date="2021-05-27T10:38:00Z">
        <w:r w:rsidRPr="00D93BDD" w:rsidDel="00D93BDD">
          <w:rPr>
            <w:rFonts w:ascii="Helvetica Neue" w:eastAsia="Times New Roman" w:hAnsi="Helvetica Neue" w:cs="Times New Roman"/>
            <w:color w:val="333333"/>
          </w:rPr>
          <w:delText>S</w:delText>
        </w:r>
      </w:del>
      <w:ins w:id="28" w:author="Jian Yang" w:date="2021-05-27T10:38:00Z">
        <w:r>
          <w:rPr>
            <w:rFonts w:ascii="Helvetica Neue" w:eastAsia="Times New Roman" w:hAnsi="Helvetica Neue" w:cs="Times New Roman"/>
            <w:color w:val="333333"/>
            <w:lang w:val="en-US"/>
          </w:rPr>
          <w:t>s</w:t>
        </w:r>
      </w:ins>
      <w:r w:rsidRPr="00D93BDD">
        <w:rPr>
          <w:rFonts w:ascii="Helvetica Neue" w:eastAsia="Times New Roman" w:hAnsi="Helvetica Neue" w:cs="Times New Roman"/>
          <w:color w:val="333333"/>
        </w:rPr>
        <w:t>pecify the method used to estimate the genetic variance component (Vg). The default value is "REML", which uses the fastGWA-REML method to estimate Vg. The alternative option is "HE", which uses Haseman-Elston regression to estimate Vg.</w:t>
      </w:r>
    </w:p>
    <w:p w14:paraId="60177928" w14:textId="595F2AA6" w:rsidR="00D93BDD" w:rsidRPr="00D93BDD" w:rsidRDefault="00D93BDD" w:rsidP="00D93BDD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93BDD">
        <w:rPr>
          <w:rFonts w:ascii="Helvetica Neue" w:eastAsia="Times New Roman" w:hAnsi="Helvetica Neue" w:cs="Times New Roman"/>
          <w:color w:val="A52A2A"/>
        </w:rPr>
        <w:t>--h2-limit</w:t>
      </w:r>
      <w:r w:rsidRPr="00D93BDD">
        <w:rPr>
          <w:rFonts w:ascii="Helvetica Neue" w:eastAsia="Times New Roman" w:hAnsi="Helvetica Neue" w:cs="Times New Roman"/>
          <w:color w:val="333333"/>
        </w:rPr>
        <w:t> 1.6</w:t>
      </w:r>
      <w:r w:rsidRPr="00D93BDD">
        <w:rPr>
          <w:rFonts w:ascii="Helvetica Neue" w:eastAsia="Times New Roman" w:hAnsi="Helvetica Neue" w:cs="Times New Roman"/>
          <w:color w:val="333333"/>
        </w:rPr>
        <w:br/>
      </w:r>
      <w:ins w:id="29" w:author="Jian Yang" w:date="2021-05-27T10:38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To </w:t>
        </w:r>
      </w:ins>
      <w:del w:id="30" w:author="Jian Yang" w:date="2021-05-27T10:38:00Z">
        <w:r w:rsidRPr="00D93BDD" w:rsidDel="00D93BDD">
          <w:rPr>
            <w:rFonts w:ascii="Helvetica Neue" w:eastAsia="Times New Roman" w:hAnsi="Helvetica Neue" w:cs="Times New Roman"/>
            <w:color w:val="333333"/>
          </w:rPr>
          <w:delText>S</w:delText>
        </w:r>
      </w:del>
      <w:ins w:id="31" w:author="Jian Yang" w:date="2021-05-27T10:38:00Z">
        <w:r>
          <w:rPr>
            <w:rFonts w:ascii="Helvetica Neue" w:eastAsia="Times New Roman" w:hAnsi="Helvetica Neue" w:cs="Times New Roman"/>
            <w:color w:val="333333"/>
            <w:lang w:val="en-US"/>
          </w:rPr>
          <w:t>s</w:t>
        </w:r>
      </w:ins>
      <w:r w:rsidRPr="00D93BDD">
        <w:rPr>
          <w:rFonts w:ascii="Helvetica Neue" w:eastAsia="Times New Roman" w:hAnsi="Helvetica Neue" w:cs="Times New Roman"/>
          <w:color w:val="333333"/>
        </w:rPr>
        <w:t>pecify the upper limit of Vg / Vp (with Vg being the genetic variance and Vp being the phenotypic variance) used in fastGWA-REML for grid search. The default value is 1.6.</w:t>
      </w:r>
    </w:p>
    <w:p w14:paraId="7F8FE1E6" w14:textId="3B43AB2E" w:rsidR="00D93BDD" w:rsidRPr="00D93BDD" w:rsidRDefault="00D93BDD" w:rsidP="00D93BDD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93BDD">
        <w:rPr>
          <w:rFonts w:ascii="Helvetica Neue" w:eastAsia="Times New Roman" w:hAnsi="Helvetica Neue" w:cs="Times New Roman"/>
          <w:color w:val="A52A2A"/>
        </w:rPr>
        <w:t>--save-fastGWA-mlm-residual</w:t>
      </w:r>
      <w:r w:rsidRPr="00D93BDD">
        <w:rPr>
          <w:rFonts w:ascii="Helvetica Neue" w:eastAsia="Times New Roman" w:hAnsi="Helvetica Neue" w:cs="Times New Roman"/>
          <w:color w:val="333333"/>
        </w:rPr>
        <w:br/>
      </w:r>
      <w:ins w:id="32" w:author="Jian Yang" w:date="2021-05-27T10:38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To </w:t>
        </w:r>
      </w:ins>
      <w:del w:id="33" w:author="Jian Yang" w:date="2021-05-27T10:38:00Z">
        <w:r w:rsidRPr="00D93BDD" w:rsidDel="00D93BDD">
          <w:rPr>
            <w:rFonts w:ascii="Helvetica Neue" w:eastAsia="Times New Roman" w:hAnsi="Helvetica Neue" w:cs="Times New Roman"/>
            <w:color w:val="333333"/>
          </w:rPr>
          <w:delText>S</w:delText>
        </w:r>
      </w:del>
      <w:ins w:id="34" w:author="Jian Yang" w:date="2021-05-27T10:38:00Z">
        <w:r>
          <w:rPr>
            <w:rFonts w:ascii="Helvetica Neue" w:eastAsia="Times New Roman" w:hAnsi="Helvetica Neue" w:cs="Times New Roman"/>
            <w:color w:val="333333"/>
            <w:lang w:val="en-US"/>
          </w:rPr>
          <w:t>s</w:t>
        </w:r>
      </w:ins>
      <w:r w:rsidRPr="00D93BDD">
        <w:rPr>
          <w:rFonts w:ascii="Helvetica Neue" w:eastAsia="Times New Roman" w:hAnsi="Helvetica Neue" w:cs="Times New Roman"/>
          <w:color w:val="333333"/>
        </w:rPr>
        <w:t>ave fastGWA residuals in a text file (*.fastGWA.residual). The residuals are V</w:t>
      </w:r>
      <w:r w:rsidRPr="00D93BDD">
        <w:rPr>
          <w:rFonts w:ascii="Helvetica Neue" w:eastAsia="Times New Roman" w:hAnsi="Helvetica Neue" w:cs="Times New Roman"/>
          <w:color w:val="333333"/>
          <w:sz w:val="18"/>
          <w:szCs w:val="18"/>
          <w:vertAlign w:val="superscript"/>
        </w:rPr>
        <w:t>-1</w:t>
      </w:r>
      <w:r w:rsidRPr="00D93BDD">
        <w:rPr>
          <w:rFonts w:ascii="Helvetica Neue" w:eastAsia="Times New Roman" w:hAnsi="Helvetica Neue" w:cs="Times New Roman"/>
          <w:color w:val="333333"/>
        </w:rPr>
        <w:t> y/gamma. The estimated gamma parameter will be saved in a text file (*.fastGWA.gamma).</w:t>
      </w:r>
    </w:p>
    <w:p w14:paraId="4DDA23BF" w14:textId="77777777" w:rsidR="00D93BDD" w:rsidRPr="00D93BDD" w:rsidRDefault="00D93BDD" w:rsidP="00D93BDD">
      <w:pPr>
        <w:shd w:val="clear" w:color="auto" w:fill="FFFFFF"/>
        <w:spacing w:line="338" w:lineRule="atLeast"/>
        <w:rPr>
          <w:rFonts w:ascii="Helvetica Neue" w:eastAsia="Times New Roman" w:hAnsi="Helvetica Neue" w:cs="Times New Roman"/>
          <w:color w:val="333333"/>
        </w:rPr>
      </w:pPr>
      <w:r w:rsidRPr="00D93BDD">
        <w:rPr>
          <w:rFonts w:ascii="Helvetica Neue" w:eastAsia="Times New Roman" w:hAnsi="Helvetica Neue" w:cs="Times New Roman"/>
          <w:color w:val="333333"/>
        </w:rPr>
        <w:t>*.fastGWA.residual</w:t>
      </w:r>
    </w:p>
    <w:p w14:paraId="449A4581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D93BDD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lastRenderedPageBreak/>
        <w:t>1 11 0.03135</w:t>
      </w:r>
    </w:p>
    <w:p w14:paraId="6D694E03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D93BDD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2 22 0.05642</w:t>
      </w:r>
    </w:p>
    <w:p w14:paraId="7BE2B55C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D93BDD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3 33 0.000125</w:t>
      </w:r>
    </w:p>
    <w:p w14:paraId="43547665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D93BDD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...</w:t>
      </w:r>
    </w:p>
    <w:p w14:paraId="1A4ED0CB" w14:textId="77777777" w:rsidR="00D93BDD" w:rsidRPr="00D93BDD" w:rsidRDefault="00D93BDD" w:rsidP="00D93BDD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93BDD">
        <w:rPr>
          <w:rFonts w:ascii="Helvetica Neue" w:eastAsia="Times New Roman" w:hAnsi="Helvetica Neue" w:cs="Times New Roman"/>
          <w:color w:val="333333"/>
        </w:rPr>
        <w:t>Columns are FID, IID and residual.</w:t>
      </w:r>
    </w:p>
    <w:p w14:paraId="5CACB5E4" w14:textId="77777777" w:rsidR="00D93BDD" w:rsidRPr="00D93BDD" w:rsidRDefault="00D93BDD" w:rsidP="00D93BDD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93BDD">
        <w:rPr>
          <w:rFonts w:ascii="Helvetica Neue" w:eastAsia="Times New Roman" w:hAnsi="Helvetica Neue" w:cs="Times New Roman"/>
          <w:color w:val="A52A2A"/>
        </w:rPr>
        <w:t>--model-only</w:t>
      </w:r>
      <w:r w:rsidRPr="00D93BDD">
        <w:rPr>
          <w:rFonts w:ascii="Helvetica Neue" w:eastAsia="Times New Roman" w:hAnsi="Helvetica Neue" w:cs="Times New Roman"/>
          <w:color w:val="333333"/>
        </w:rPr>
        <w:br/>
        <w:t>To perform the variance component estimation step in fastGWA without the association test step and save the results in *.fastGWA.mdl.id and *.fastGWA.mdl.bin files.</w:t>
      </w:r>
    </w:p>
    <w:p w14:paraId="68CAC3DE" w14:textId="77777777" w:rsidR="00D93BDD" w:rsidRPr="00D93BDD" w:rsidRDefault="00D93BDD" w:rsidP="00D93BDD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93BDD">
        <w:rPr>
          <w:rFonts w:ascii="Helvetica Neue" w:eastAsia="Times New Roman" w:hAnsi="Helvetica Neue" w:cs="Times New Roman"/>
          <w:color w:val="A52A2A"/>
        </w:rPr>
        <w:t>--load-model</w:t>
      </w:r>
      <w:r w:rsidRPr="00D93BDD">
        <w:rPr>
          <w:rFonts w:ascii="Helvetica Neue" w:eastAsia="Times New Roman" w:hAnsi="Helvetica Neue" w:cs="Times New Roman"/>
          <w:color w:val="333333"/>
        </w:rPr>
        <w:br/>
        <w:t>To load a saved model (see the </w:t>
      </w:r>
      <w:r w:rsidRPr="00D93BDD">
        <w:rPr>
          <w:rFonts w:ascii="Helvetica Neue" w:eastAsia="Times New Roman" w:hAnsi="Helvetica Neue" w:cs="Times New Roman"/>
          <w:color w:val="A52A2A"/>
        </w:rPr>
        <w:t>--model-only</w:t>
      </w:r>
      <w:r w:rsidRPr="00D93BDD">
        <w:rPr>
          <w:rFonts w:ascii="Helvetica Neue" w:eastAsia="Times New Roman" w:hAnsi="Helvetica Neue" w:cs="Times New Roman"/>
          <w:color w:val="333333"/>
        </w:rPr>
        <w:t> flag above) to perform association tests. This flag is useful in a scenario where the fastGWA model parameters estimated from an analysis for the autosomes can be used in that for the X chromosome (see the example below). Note that this function only works when the sample IDs in the saved model are a subset of those in genotype data. This flag also works with all the other genotype QC flags (e.g., </w:t>
      </w:r>
      <w:r w:rsidRPr="00D93BDD">
        <w:rPr>
          <w:rFonts w:ascii="Helvetica Neue" w:eastAsia="Times New Roman" w:hAnsi="Helvetica Neue" w:cs="Times New Roman"/>
          <w:color w:val="A52A2A"/>
        </w:rPr>
        <w:t>--maf</w:t>
      </w:r>
      <w:r w:rsidRPr="00D93BDD">
        <w:rPr>
          <w:rFonts w:ascii="Helvetica Neue" w:eastAsia="Times New Roman" w:hAnsi="Helvetica Neue" w:cs="Times New Roman"/>
          <w:color w:val="333333"/>
        </w:rPr>
        <w:t>, </w:t>
      </w:r>
      <w:r w:rsidRPr="00D93BDD">
        <w:rPr>
          <w:rFonts w:ascii="Helvetica Neue" w:eastAsia="Times New Roman" w:hAnsi="Helvetica Neue" w:cs="Times New Roman"/>
          <w:color w:val="A52A2A"/>
        </w:rPr>
        <w:t>--extract</w:t>
      </w:r>
      <w:r w:rsidRPr="00D93BDD">
        <w:rPr>
          <w:rFonts w:ascii="Helvetica Neue" w:eastAsia="Times New Roman" w:hAnsi="Helvetica Neue" w:cs="Times New Roman"/>
          <w:color w:val="333333"/>
        </w:rPr>
        <w:t> and </w:t>
      </w:r>
      <w:r w:rsidRPr="00D93BDD">
        <w:rPr>
          <w:rFonts w:ascii="Helvetica Neue" w:eastAsia="Times New Roman" w:hAnsi="Helvetica Neue" w:cs="Times New Roman"/>
          <w:color w:val="A52A2A"/>
        </w:rPr>
        <w:t>--geno</w:t>
      </w:r>
      <w:r w:rsidRPr="00D93BDD">
        <w:rPr>
          <w:rFonts w:ascii="Helvetica Neue" w:eastAsia="Times New Roman" w:hAnsi="Helvetica Neue" w:cs="Times New Roman"/>
          <w:color w:val="333333"/>
        </w:rPr>
        <w:t>) but is incompatible with flags to input phenotype, covariate or GRM.</w:t>
      </w:r>
    </w:p>
    <w:p w14:paraId="45C905E6" w14:textId="7246D75E" w:rsidR="00D93BDD" w:rsidRPr="00D93BDD" w:rsidRDefault="00D93BDD" w:rsidP="00D93BDD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93BDD">
        <w:rPr>
          <w:rFonts w:ascii="Helvetica Neue" w:eastAsia="Times New Roman" w:hAnsi="Helvetica Neue" w:cs="Times New Roman"/>
          <w:color w:val="A52A2A"/>
        </w:rPr>
        <w:t>--dc</w:t>
      </w:r>
      <w:r w:rsidRPr="00D93BDD">
        <w:rPr>
          <w:rFonts w:ascii="Helvetica Neue" w:eastAsia="Times New Roman" w:hAnsi="Helvetica Neue" w:cs="Times New Roman"/>
          <w:color w:val="333333"/>
        </w:rPr>
        <w:t> 1</w:t>
      </w:r>
      <w:r w:rsidRPr="00D93BDD">
        <w:rPr>
          <w:rFonts w:ascii="Helvetica Neue" w:eastAsia="Times New Roman" w:hAnsi="Helvetica Neue" w:cs="Times New Roman"/>
          <w:color w:val="333333"/>
        </w:rPr>
        <w:br/>
        <w:t xml:space="preserve">To specify a dosage compensation model for the X chromosome. Following PLINK, GCTA labels non-PAR (chr23) and PAR (chr25) regions of chromosome X with different chromosome numbers. </w:t>
      </w:r>
      <w:del w:id="35" w:author="Jian Yang" w:date="2021-05-27T10:39:00Z">
        <w:r w:rsidRPr="00D93BDD" w:rsidDel="00D93BDD">
          <w:rPr>
            <w:rFonts w:ascii="Helvetica Neue" w:eastAsia="Times New Roman" w:hAnsi="Helvetica Neue" w:cs="Times New Roman"/>
            <w:color w:val="333333"/>
          </w:rPr>
          <w:delText xml:space="preserve">The </w:delText>
        </w:r>
      </w:del>
      <w:r w:rsidRPr="00D93BDD">
        <w:rPr>
          <w:rFonts w:ascii="Helvetica Neue" w:eastAsia="Times New Roman" w:hAnsi="Helvetica Neue" w:cs="Times New Roman"/>
          <w:color w:val="333333"/>
        </w:rPr>
        <w:t>SNPs on chr23 are coded as 0/2 for males and as 0/1/2 for females. By default, the GRM for chromosome X is parameterized under the assumption of equal variance for males and females, unless the option </w:t>
      </w:r>
      <w:r w:rsidRPr="00D93BDD">
        <w:rPr>
          <w:rFonts w:ascii="Helvetica Neue" w:eastAsia="Times New Roman" w:hAnsi="Helvetica Neue" w:cs="Times New Roman"/>
          <w:color w:val="A52A2A"/>
        </w:rPr>
        <w:t>--dc</w:t>
      </w:r>
      <w:r w:rsidRPr="00D93BDD">
        <w:rPr>
          <w:rFonts w:ascii="Helvetica Neue" w:eastAsia="Times New Roman" w:hAnsi="Helvetica Neue" w:cs="Times New Roman"/>
          <w:color w:val="333333"/>
        </w:rPr>
        <w:t> is specified (1 and 0 for full and no dosage compensation, respectively). However, all other analyses assume a full dosage compensation model (i.e., </w:t>
      </w:r>
      <w:r w:rsidRPr="00D93BDD">
        <w:rPr>
          <w:rFonts w:ascii="Helvetica Neue" w:eastAsia="Times New Roman" w:hAnsi="Helvetica Neue" w:cs="Times New Roman"/>
          <w:color w:val="A52A2A"/>
        </w:rPr>
        <w:t>--dc</w:t>
      </w:r>
      <w:r w:rsidRPr="00D93BDD">
        <w:rPr>
          <w:rFonts w:ascii="Helvetica Neue" w:eastAsia="Times New Roman" w:hAnsi="Helvetica Neue" w:cs="Times New Roman"/>
          <w:color w:val="333333"/>
        </w:rPr>
        <w:t xml:space="preserve"> 1) by default. Individuals without gender information will be treated </w:t>
      </w:r>
      <w:del w:id="36" w:author="Jian Yang" w:date="2021-05-27T10:40:00Z">
        <w:r w:rsidRPr="00D93BDD" w:rsidDel="00D93BDD">
          <w:rPr>
            <w:rFonts w:ascii="Helvetica Neue" w:eastAsia="Times New Roman" w:hAnsi="Helvetica Neue" w:cs="Times New Roman"/>
            <w:color w:val="333333"/>
          </w:rPr>
          <w:delText xml:space="preserve">same </w:delText>
        </w:r>
      </w:del>
      <w:r w:rsidRPr="00D93BDD">
        <w:rPr>
          <w:rFonts w:ascii="Helvetica Neue" w:eastAsia="Times New Roman" w:hAnsi="Helvetica Neue" w:cs="Times New Roman"/>
          <w:color w:val="333333"/>
        </w:rPr>
        <w:t>as females</w:t>
      </w:r>
    </w:p>
    <w:p w14:paraId="4BF411C2" w14:textId="77777777" w:rsidR="00D93BDD" w:rsidRPr="00D93BDD" w:rsidRDefault="00D93BDD" w:rsidP="00D93BDD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93BDD">
        <w:rPr>
          <w:rFonts w:ascii="Helvetica Neue" w:eastAsia="Times New Roman" w:hAnsi="Helvetica Neue" w:cs="Times New Roman"/>
          <w:color w:val="A52A2A"/>
        </w:rPr>
        <w:t>--nofilter</w:t>
      </w:r>
      <w:r w:rsidRPr="00D93BDD">
        <w:rPr>
          <w:rFonts w:ascii="Helvetica Neue" w:eastAsia="Times New Roman" w:hAnsi="Helvetica Neue" w:cs="Times New Roman"/>
          <w:color w:val="333333"/>
        </w:rPr>
        <w:br/>
        <w:t>By default, fastGWA filters out low quality variants (i.e., MAF &lt; 0.0001 or missingness rate &gt; 0.1) if no QC flag is specified. The </w:t>
      </w:r>
      <w:r w:rsidRPr="00D93BDD">
        <w:rPr>
          <w:rFonts w:ascii="Helvetica Neue" w:eastAsia="Times New Roman" w:hAnsi="Helvetica Neue" w:cs="Times New Roman"/>
          <w:color w:val="A52A2A"/>
        </w:rPr>
        <w:t>--nofilter</w:t>
      </w:r>
      <w:r w:rsidRPr="00D93BDD">
        <w:rPr>
          <w:rFonts w:ascii="Helvetica Neue" w:eastAsia="Times New Roman" w:hAnsi="Helvetica Neue" w:cs="Times New Roman"/>
          <w:color w:val="333333"/>
        </w:rPr>
        <w:t> flag will mute this default filtering and output the association test results of all the variants. Note that this flag is equivalent to </w:t>
      </w:r>
      <w:r w:rsidRPr="00D93BDD">
        <w:rPr>
          <w:rFonts w:ascii="Helvetica Neue" w:eastAsia="Times New Roman" w:hAnsi="Helvetica Neue" w:cs="Times New Roman"/>
          <w:color w:val="A52A2A"/>
        </w:rPr>
        <w:t>--maf</w:t>
      </w:r>
      <w:r w:rsidRPr="00D93BDD">
        <w:rPr>
          <w:rFonts w:ascii="Helvetica Neue" w:eastAsia="Times New Roman" w:hAnsi="Helvetica Neue" w:cs="Times New Roman"/>
          <w:color w:val="333333"/>
        </w:rPr>
        <w:t> 0 and </w:t>
      </w:r>
      <w:r w:rsidRPr="00D93BDD">
        <w:rPr>
          <w:rFonts w:ascii="Helvetica Neue" w:eastAsia="Times New Roman" w:hAnsi="Helvetica Neue" w:cs="Times New Roman"/>
          <w:color w:val="A52A2A"/>
        </w:rPr>
        <w:t>--geno</w:t>
      </w:r>
      <w:r w:rsidRPr="00D93BDD">
        <w:rPr>
          <w:rFonts w:ascii="Helvetica Neue" w:eastAsia="Times New Roman" w:hAnsi="Helvetica Neue" w:cs="Times New Roman"/>
          <w:color w:val="333333"/>
        </w:rPr>
        <w:t> 0.</w:t>
      </w:r>
    </w:p>
    <w:p w14:paraId="6D5A2B12" w14:textId="77777777" w:rsidR="00D93BDD" w:rsidRPr="00D93BDD" w:rsidRDefault="00D93BDD" w:rsidP="00D93BDD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93BDD">
        <w:rPr>
          <w:rFonts w:ascii="Helvetica Neue" w:eastAsia="Times New Roman" w:hAnsi="Helvetica Neue" w:cs="Times New Roman"/>
          <w:color w:val="A52A2A"/>
        </w:rPr>
        <w:t>--seed</w:t>
      </w:r>
      <w:r w:rsidRPr="00D93BDD">
        <w:rPr>
          <w:rFonts w:ascii="Helvetica Neue" w:eastAsia="Times New Roman" w:hAnsi="Helvetica Neue" w:cs="Times New Roman"/>
          <w:color w:val="333333"/>
        </w:rPr>
        <w:br/>
        <w:t>fastGWA uses a set of randomly selected variants (up to 1000) to estimate the gamma parameter used for association tests (see the Supplementary Note 2 of Jiang et al. 2019 Nat Genet for details). In a very rare scenario, a bad choice of the random seed would lead to a failure of the gamma parameter estimation. In this case, it is recommended to choose a different seed (a non-zero integer value) using this flag.</w:t>
      </w:r>
    </w:p>
    <w:p w14:paraId="37334B73" w14:textId="77777777" w:rsidR="00D93BDD" w:rsidRPr="00D93BDD" w:rsidRDefault="00D93BDD" w:rsidP="00D93BDD">
      <w:pPr>
        <w:shd w:val="clear" w:color="auto" w:fill="FFFFFF"/>
        <w:spacing w:line="338" w:lineRule="atLeast"/>
        <w:rPr>
          <w:rFonts w:ascii="Helvetica Neue" w:eastAsia="Times New Roman" w:hAnsi="Helvetica Neue" w:cs="Times New Roman"/>
          <w:color w:val="333333"/>
        </w:rPr>
      </w:pPr>
      <w:r w:rsidRPr="00D93BDD">
        <w:rPr>
          <w:rFonts w:ascii="Helvetica Neue" w:eastAsia="Times New Roman" w:hAnsi="Helvetica Neue" w:cs="Times New Roman"/>
          <w:color w:val="333333"/>
        </w:rPr>
        <w:t>Output format</w:t>
      </w:r>
      <w:r w:rsidRPr="00D93BDD">
        <w:rPr>
          <w:rFonts w:ascii="Helvetica Neue" w:eastAsia="Times New Roman" w:hAnsi="Helvetica Neue" w:cs="Times New Roman"/>
          <w:color w:val="333333"/>
        </w:rPr>
        <w:br/>
        <w:t>test.fastGWA (columns are chromosome, SNP, SNP position, the effect allele, the other allele, per allele sample size, frequency of A1, SNP effect, SE and p-value)</w:t>
      </w:r>
    </w:p>
    <w:p w14:paraId="45E242A2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D93BDD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lastRenderedPageBreak/>
        <w:t>CHR     SNP     POS     A1      A2      N      AF1     BETA    SE      P</w:t>
      </w:r>
    </w:p>
    <w:p w14:paraId="1423221D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D93BDD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1       rs3131962       756604  A       G       10000      0.130613        -0.00651289     0.00665363      0.327655</w:t>
      </w:r>
    </w:p>
    <w:p w14:paraId="22E05D2C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D93BDD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1       rs12562034      768448  A       G       9998       0.106691        -0.0037883      0.00724556      0.601082</w:t>
      </w:r>
    </w:p>
    <w:p w14:paraId="14632206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D93BDD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1       rs4040617       779322  G       A       10000      0.128422        -0.00407097     0.00670377      0.543675</w:t>
      </w:r>
    </w:p>
    <w:p w14:paraId="3A1D0D22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D93BDD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1       rs79373928      801536  G       T       9996       0.0147122       -0.0365657      0.0186005       0.0493158</w:t>
      </w:r>
    </w:p>
    <w:p w14:paraId="078D99BC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D93BDD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1       rs6657440       850780  C       T       9992       0.393875        -0.00596944     0.00459088      0.193504</w:t>
      </w:r>
    </w:p>
    <w:p w14:paraId="5E4F869B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D93BDD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...</w:t>
      </w:r>
    </w:p>
    <w:p w14:paraId="2BEBC2D3" w14:textId="77777777" w:rsidR="00D93BDD" w:rsidRPr="00D93BDD" w:rsidRDefault="00D93BDD" w:rsidP="00D93BDD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93BDD">
        <w:rPr>
          <w:rFonts w:ascii="Helvetica Neue" w:eastAsia="Times New Roman" w:hAnsi="Helvetica Neue" w:cs="Times New Roman"/>
          <w:color w:val="333333"/>
        </w:rPr>
        <w:t>Examples</w:t>
      </w:r>
    </w:p>
    <w:p w14:paraId="0E9DDC51" w14:textId="48FC806C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93BDD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 xml:space="preserve"># </w:t>
      </w:r>
      <w:ins w:id="37" w:author="Jian Yang" w:date="2021-05-27T10:41:00Z">
        <w:r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  <w:lang w:val="en-US"/>
          </w:rPr>
          <w:t>To g</w:t>
        </w:r>
      </w:ins>
      <w:del w:id="38" w:author="Jian Yang" w:date="2021-05-27T10:41:00Z">
        <w:r w:rsidRPr="00D93BDD" w:rsidDel="00D93BDD"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</w:rPr>
          <w:delText>G</w:delText>
        </w:r>
      </w:del>
      <w:r w:rsidRPr="00D93BDD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>enerate a sparse GRM from SNP data</w:t>
      </w:r>
    </w:p>
    <w:p w14:paraId="5919C3B9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93BDD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># geno_chrs.txt is a text file containing file paths to the SNP data of each chromosome</w:t>
      </w:r>
    </w:p>
    <w:p w14:paraId="4C76882B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93BDD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>gcta64 --mbfile geno_chrs.txt --make-grm --thread-num 10 --out geno_grm</w:t>
      </w:r>
    </w:p>
    <w:p w14:paraId="7A52AC0A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93BDD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>gcta64 --grm geno_grm --make-bK-sparse 0.05 --out sp_grm</w:t>
      </w:r>
    </w:p>
    <w:p w14:paraId="509EF457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</w:p>
    <w:p w14:paraId="7D109F6B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93BDD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># The two steps above can be merge into one if you don't have enough disk space to store the full dense GRM</w:t>
      </w:r>
    </w:p>
    <w:p w14:paraId="01C0C8B5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93BDD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>gcta64 --mbfile geno_chrs.txt --make-grm --sparse-cutoff 0.05 --threads 10 --out sp_grm</w:t>
      </w:r>
    </w:p>
    <w:p w14:paraId="5BE06C8B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</w:p>
    <w:p w14:paraId="4BB0F175" w14:textId="49DF1C9E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93BDD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 xml:space="preserve"># </w:t>
      </w:r>
      <w:ins w:id="39" w:author="Jian Yang" w:date="2021-05-27T10:41:00Z">
        <w:r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  <w:lang w:val="en-US"/>
          </w:rPr>
          <w:t xml:space="preserve">To run a </w:t>
        </w:r>
      </w:ins>
      <w:r w:rsidRPr="00D93BDD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>fastGWA</w:t>
      </w:r>
      <w:ins w:id="40" w:author="Jian Yang" w:date="2021-05-27T10:41:00Z">
        <w:r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  <w:lang w:val="en-US"/>
          </w:rPr>
          <w:t xml:space="preserve"> analysis </w:t>
        </w:r>
      </w:ins>
      <w:del w:id="41" w:author="Jian Yang" w:date="2021-05-27T10:42:00Z">
        <w:r w:rsidRPr="00D93BDD" w:rsidDel="00D93BDD"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</w:rPr>
          <w:delText xml:space="preserve"> mixed model (</w:delText>
        </w:r>
      </w:del>
      <w:r w:rsidRPr="00D93BDD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>based on the sparse GRM generated above</w:t>
      </w:r>
      <w:del w:id="42" w:author="Jian Yang" w:date="2021-05-27T10:42:00Z">
        <w:r w:rsidRPr="00D93BDD" w:rsidDel="00D93BDD"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</w:rPr>
          <w:delText>)</w:delText>
        </w:r>
      </w:del>
    </w:p>
    <w:p w14:paraId="5E2BE1A1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93BDD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>gcta64 --mbfile geno_chrs.txt --grm-sparse sp_grm --fastGWA-mlm --pheno phenotype.txt --qcovar pc.txt --covar fixed.txt --threads 10 --out geno_assoc</w:t>
      </w:r>
    </w:p>
    <w:p w14:paraId="547BCC4E" w14:textId="0F59A65A" w:rsidR="00D93BDD" w:rsidRPr="00D93BDD" w:rsidDel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del w:id="43" w:author="Jian Yang" w:date="2021-05-27T10:42:00Z"/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</w:p>
    <w:p w14:paraId="2C59BEFA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</w:p>
    <w:p w14:paraId="0A005337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93BDD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># To save the estimated fastGWA model parameters from an analysis for the autosomes and use them in a subsequent analysis for chrX</w:t>
      </w:r>
    </w:p>
    <w:p w14:paraId="49852904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93BDD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># chrX.idlist: a list of sample IDs used in the analysis for chrX</w:t>
      </w:r>
    </w:p>
    <w:p w14:paraId="14835599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93BDD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>gcta64 --mbfile geno_chrs.txt --grm-sparse sp_grm --fastGWA-mlm --model-only --pheno phenotype.txt --qcovar pc.txt --covar fixed.txt --keep chrX.idlist --threads 10 --out geno_assoc</w:t>
      </w:r>
    </w:p>
    <w:p w14:paraId="0D778B94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</w:p>
    <w:p w14:paraId="3E325AB2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93BDD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># To load the saved model above to run association tests for ChrX</w:t>
      </w:r>
    </w:p>
    <w:p w14:paraId="2CCE45C4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93BDD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lastRenderedPageBreak/>
        <w:t># chr.snplist: a list of variants on chrX to be included in this analysis</w:t>
      </w:r>
    </w:p>
    <w:p w14:paraId="005747A6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93BDD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>gcta64 --bfile test_chrX --load-model geno_assoc.fastGWA --extract chr.snplist --geno 0.1 --out test_chrX_assoc --threads 10</w:t>
      </w:r>
    </w:p>
    <w:p w14:paraId="2F645DCF" w14:textId="7D4F9313" w:rsidR="00D93BDD" w:rsidRPr="00D93BDD" w:rsidDel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del w:id="44" w:author="Jian Yang" w:date="2021-05-27T10:42:00Z"/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</w:p>
    <w:p w14:paraId="386F9203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</w:p>
    <w:p w14:paraId="2B414DB7" w14:textId="1CC3924B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US"/>
          <w:rPrChange w:id="45" w:author="Jian Yang" w:date="2021-05-27T10:43:00Z">
            <w:rPr>
              <w:rFonts w:ascii="Menlo" w:eastAsia="Times New Roman" w:hAnsi="Menlo" w:cs="Menlo"/>
              <w:color w:val="657B83"/>
              <w:sz w:val="18"/>
              <w:szCs w:val="18"/>
              <w:bdr w:val="none" w:sz="0" w:space="0" w:color="auto" w:frame="1"/>
              <w:shd w:val="clear" w:color="auto" w:fill="FDF6E3"/>
            </w:rPr>
          </w:rPrChange>
        </w:rPr>
      </w:pPr>
      <w:r w:rsidRPr="00D93BDD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 xml:space="preserve"># </w:t>
      </w:r>
      <w:del w:id="46" w:author="Jian Yang" w:date="2021-05-27T10:42:00Z">
        <w:r w:rsidRPr="00D93BDD" w:rsidDel="00D93BDD"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</w:rPr>
          <w:delText>fastGWA l</w:delText>
        </w:r>
      </w:del>
      <w:ins w:id="47" w:author="Jian Yang" w:date="2021-05-27T10:43:00Z">
        <w:r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  <w:lang w:val="en-US"/>
          </w:rPr>
          <w:t xml:space="preserve">To run a </w:t>
        </w:r>
        <w:r w:rsidR="002019E2"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  <w:lang w:val="en-US"/>
          </w:rPr>
          <w:t>l</w:t>
        </w:r>
      </w:ins>
      <w:r w:rsidRPr="00D93BDD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>inear regression</w:t>
      </w:r>
      <w:ins w:id="48" w:author="Jian Yang" w:date="2021-05-27T10:43:00Z">
        <w:r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  <w:lang w:val="en-US"/>
          </w:rPr>
          <w:t xml:space="preserve"> analysis</w:t>
        </w:r>
        <w:r w:rsidR="002019E2"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  <w:lang w:val="en-US"/>
          </w:rPr>
          <w:t xml:space="preserve"> using </w:t>
        </w:r>
        <w:proofErr w:type="spellStart"/>
        <w:r w:rsidR="002019E2"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  <w:lang w:val="en-US"/>
          </w:rPr>
          <w:t>fastGWA</w:t>
        </w:r>
      </w:ins>
      <w:proofErr w:type="spellEnd"/>
    </w:p>
    <w:p w14:paraId="034F2A0B" w14:textId="77777777" w:rsidR="00D93BDD" w:rsidRPr="00D93BDD" w:rsidRDefault="00D93BDD" w:rsidP="00D93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93BDD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>gcta64 --mbfile geno_chrs.txt --fastGWA-lr --pheno phenotype.txt --qcovar pc.txt --covar fixed.txt --threads 10 --out geno_assoc</w:t>
      </w:r>
    </w:p>
    <w:p w14:paraId="0F0CA331" w14:textId="70CA2B92" w:rsidR="00D93BDD" w:rsidRPr="00D93BDD" w:rsidDel="00D93BDD" w:rsidRDefault="00D93BDD" w:rsidP="00D93BDD">
      <w:pPr>
        <w:rPr>
          <w:del w:id="49" w:author="Jian Yang" w:date="2021-05-27T10:42:00Z"/>
          <w:rFonts w:ascii="Times New Roman" w:eastAsia="Times New Roman" w:hAnsi="Times New Roman" w:cs="Times New Roman"/>
        </w:rPr>
      </w:pPr>
    </w:p>
    <w:p w14:paraId="72DD554F" w14:textId="77777777" w:rsidR="003F01D4" w:rsidRDefault="003F01D4" w:rsidP="00D93BDD"/>
    <w:sectPr w:rsidR="003F0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Jian Yang" w:date="2021-05-27T10:33:00Z" w:initials="JY杨">
    <w:p w14:paraId="3103016C" w14:textId="4C3FC471" w:rsidR="00D93BDD" w:rsidRPr="00D93BDD" w:rsidRDefault="00D93BDD">
      <w:pPr>
        <w:pStyle w:val="CommentText"/>
        <w:rPr>
          <w:lang w:val="en-US"/>
        </w:rPr>
      </w:pPr>
      <w:r>
        <w:rPr>
          <w:lang w:val="en-US"/>
        </w:rPr>
        <w:t>Please change the hyperlink to:</w:t>
      </w:r>
    </w:p>
    <w:p w14:paraId="491CAA02" w14:textId="5901B17E" w:rsidR="00D93BDD" w:rsidRDefault="00D93BDD">
      <w:pPr>
        <w:pStyle w:val="CommentText"/>
      </w:pPr>
      <w:r>
        <w:rPr>
          <w:rStyle w:val="CommentReference"/>
        </w:rPr>
        <w:annotationRef/>
      </w:r>
      <w:r w:rsidRPr="00D93BDD">
        <w:t>https://scholar.google.com/citations?user=aLuqQs8AAAAJ&amp;hl=en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91CAA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59F3F7" w16cex:dateUtc="2021-05-27T02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91CAA02" w16cid:durableId="2459F3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DD"/>
    <w:rsid w:val="00034C1D"/>
    <w:rsid w:val="00073760"/>
    <w:rsid w:val="000A3BBF"/>
    <w:rsid w:val="00122714"/>
    <w:rsid w:val="00172E35"/>
    <w:rsid w:val="001B370B"/>
    <w:rsid w:val="002019E2"/>
    <w:rsid w:val="00226E49"/>
    <w:rsid w:val="003F01D4"/>
    <w:rsid w:val="00464236"/>
    <w:rsid w:val="004A0C56"/>
    <w:rsid w:val="004A2091"/>
    <w:rsid w:val="004F7453"/>
    <w:rsid w:val="00571680"/>
    <w:rsid w:val="005B19E8"/>
    <w:rsid w:val="005B4445"/>
    <w:rsid w:val="00603B01"/>
    <w:rsid w:val="00662626"/>
    <w:rsid w:val="00697EF3"/>
    <w:rsid w:val="006B39E2"/>
    <w:rsid w:val="006B4598"/>
    <w:rsid w:val="00733E33"/>
    <w:rsid w:val="00753BCF"/>
    <w:rsid w:val="00754EED"/>
    <w:rsid w:val="007B22B1"/>
    <w:rsid w:val="007B514E"/>
    <w:rsid w:val="007C4263"/>
    <w:rsid w:val="007F115A"/>
    <w:rsid w:val="008745C3"/>
    <w:rsid w:val="00877FF7"/>
    <w:rsid w:val="008C35C5"/>
    <w:rsid w:val="008E79AD"/>
    <w:rsid w:val="009116A3"/>
    <w:rsid w:val="00992CDA"/>
    <w:rsid w:val="009A4211"/>
    <w:rsid w:val="009B6A33"/>
    <w:rsid w:val="009E39CC"/>
    <w:rsid w:val="009F14FB"/>
    <w:rsid w:val="00A4169B"/>
    <w:rsid w:val="00AB7A1D"/>
    <w:rsid w:val="00BB6DED"/>
    <w:rsid w:val="00BF19B5"/>
    <w:rsid w:val="00C61506"/>
    <w:rsid w:val="00C64D79"/>
    <w:rsid w:val="00CD6F81"/>
    <w:rsid w:val="00CE75C0"/>
    <w:rsid w:val="00D93BDD"/>
    <w:rsid w:val="00D95E9B"/>
    <w:rsid w:val="00DB4B22"/>
    <w:rsid w:val="00E219D8"/>
    <w:rsid w:val="00E27735"/>
    <w:rsid w:val="00E55CD4"/>
    <w:rsid w:val="00E9792C"/>
    <w:rsid w:val="00F30A51"/>
    <w:rsid w:val="00F61FD4"/>
    <w:rsid w:val="00F87F8B"/>
    <w:rsid w:val="00FA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C63C3"/>
  <w15:chartTrackingRefBased/>
  <w15:docId w15:val="{0ECF8E97-FBF2-3545-BDEC-A96E56A1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3BD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93BD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3B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93BDD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D93B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93BD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3BDD"/>
    <w:rPr>
      <w:color w:val="0000FF"/>
      <w:u w:val="single"/>
    </w:rPr>
  </w:style>
  <w:style w:type="character" w:customStyle="1" w:styleId="kwd">
    <w:name w:val="kwd"/>
    <w:basedOn w:val="DefaultParagraphFont"/>
    <w:rsid w:val="00D93B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B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3BD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93BDD"/>
  </w:style>
  <w:style w:type="character" w:customStyle="1" w:styleId="hljs-builtin">
    <w:name w:val="hljs-built_in"/>
    <w:basedOn w:val="DefaultParagraphFont"/>
    <w:rsid w:val="00D93BDD"/>
  </w:style>
  <w:style w:type="character" w:styleId="CommentReference">
    <w:name w:val="annotation reference"/>
    <w:basedOn w:val="DefaultParagraphFont"/>
    <w:uiPriority w:val="99"/>
    <w:semiHidden/>
    <w:unhideWhenUsed/>
    <w:rsid w:val="00D93B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B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B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B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B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4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3852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584529433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393848861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692368560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  <w:div w:id="17519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88-019-0530-8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Yang</dc:creator>
  <cp:keywords/>
  <dc:description/>
  <cp:lastModifiedBy>Jian Yang</cp:lastModifiedBy>
  <cp:revision>2</cp:revision>
  <dcterms:created xsi:type="dcterms:W3CDTF">2021-05-27T02:53:00Z</dcterms:created>
  <dcterms:modified xsi:type="dcterms:W3CDTF">2021-05-27T02:53:00Z</dcterms:modified>
</cp:coreProperties>
</file>