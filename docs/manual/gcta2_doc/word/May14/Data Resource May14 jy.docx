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D005C" w14:textId="77777777" w:rsidR="002A1AAC" w:rsidRPr="002A1AAC" w:rsidRDefault="002A1AAC" w:rsidP="002A1AAC">
      <w:pPr>
        <w:spacing w:line="54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AU"/>
        </w:rPr>
      </w:pPr>
      <w:r w:rsidRPr="002A1AAC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AU"/>
        </w:rPr>
        <w:t>Data Resource</w:t>
      </w:r>
    </w:p>
    <w:p w14:paraId="13337422" w14:textId="77777777" w:rsidR="002A1AAC" w:rsidRPr="002A1AAC" w:rsidRDefault="001B31A6" w:rsidP="002A1AAC">
      <w:pPr>
        <w:spacing w:before="270" w:after="270"/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noProof/>
          <w:lang w:val="en-AU"/>
        </w:rPr>
        <w:pict w14:anchorId="617948DC">
          <v:rect id="_x0000_i1025" alt="" style="width:450.7pt;height:.05pt;mso-width-percent:0;mso-height-percent:0;mso-width-percent:0;mso-height-percent:0" o:hrpct="963" o:hralign="center" o:hrstd="t" o:hrnoshade="t" o:hr="t" fillcolor="#333" stroked="f"/>
        </w:pict>
      </w:r>
    </w:p>
    <w:p w14:paraId="37FB045C" w14:textId="77777777" w:rsidR="002A1AAC" w:rsidRPr="002A1AAC" w:rsidRDefault="002A1AAC" w:rsidP="002A1AAC">
      <w:pPr>
        <w:pBdr>
          <w:left w:val="single" w:sz="48" w:space="6" w:color="4F9CFF"/>
        </w:pBdr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val="en-AU"/>
        </w:rPr>
      </w:pPr>
      <w:r w:rsidRPr="002A1AA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val="en-AU"/>
        </w:rPr>
        <w:t>UK Biobank GWAS results</w:t>
      </w:r>
    </w:p>
    <w:p w14:paraId="33E30641" w14:textId="493DE053" w:rsidR="002A1AAC" w:rsidRPr="002A1AAC" w:rsidRDefault="002A1AAC" w:rsidP="002A1AAC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lang w:val="en-AU"/>
        </w:rPr>
        <w:t>We developed two resource-efficient tools (called </w:t>
      </w:r>
      <w:proofErr w:type="spellStart"/>
      <w:r w:rsidRPr="002A1AAC">
        <w:rPr>
          <w:rFonts w:ascii="Helvetica Neue" w:eastAsia="Times New Roman" w:hAnsi="Helvetica Neue" w:cs="Times New Roman"/>
          <w:color w:val="333333"/>
          <w:lang w:val="en-AU"/>
        </w:rPr>
        <w:fldChar w:fldCharType="begin"/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instrText xml:space="preserve"> HYPERLINK "file:///Users/uqljian5/Documents/gcta2_doc_github/build/index.html" \l "fastGWA" </w:instrText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fldChar w:fldCharType="separate"/>
      </w:r>
      <w:r w:rsidRPr="002A1AAC">
        <w:rPr>
          <w:rFonts w:ascii="Helvetica Neue" w:eastAsia="Times New Roman" w:hAnsi="Helvetica Neue" w:cs="Times New Roman"/>
          <w:color w:val="0088CC"/>
          <w:lang w:val="en-AU"/>
        </w:rPr>
        <w:t>fastGWA</w:t>
      </w:r>
      <w:proofErr w:type="spellEnd"/>
      <w:r w:rsidRPr="002A1AAC">
        <w:rPr>
          <w:rFonts w:ascii="Helvetica Neue" w:eastAsia="Times New Roman" w:hAnsi="Helvetica Neue" w:cs="Times New Roman"/>
          <w:color w:val="333333"/>
          <w:lang w:val="en-AU"/>
        </w:rPr>
        <w:fldChar w:fldCharType="end"/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t> and </w:t>
      </w:r>
      <w:proofErr w:type="spellStart"/>
      <w:r w:rsidRPr="002A1AAC">
        <w:rPr>
          <w:rFonts w:ascii="Helvetica Neue" w:eastAsia="Times New Roman" w:hAnsi="Helvetica Neue" w:cs="Times New Roman"/>
          <w:color w:val="333333"/>
          <w:lang w:val="en-AU"/>
        </w:rPr>
        <w:fldChar w:fldCharType="begin"/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instrText xml:space="preserve"> HYPERLINK "file:///Users/uqljian5/Documents/gcta2_doc_github/build/index.html" \l "fastGWA-GLMM" </w:instrText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fldChar w:fldCharType="separate"/>
      </w:r>
      <w:r w:rsidRPr="002A1AAC">
        <w:rPr>
          <w:rFonts w:ascii="Helvetica Neue" w:eastAsia="Times New Roman" w:hAnsi="Helvetica Neue" w:cs="Times New Roman"/>
          <w:color w:val="0088CC"/>
          <w:lang w:val="en-AU"/>
        </w:rPr>
        <w:t>fastGWA</w:t>
      </w:r>
      <w:proofErr w:type="spellEnd"/>
      <w:r w:rsidRPr="002A1AAC">
        <w:rPr>
          <w:rFonts w:ascii="Helvetica Neue" w:eastAsia="Times New Roman" w:hAnsi="Helvetica Neue" w:cs="Times New Roman"/>
          <w:color w:val="0088CC"/>
          <w:lang w:val="en-AU"/>
        </w:rPr>
        <w:t>-GLMM</w:t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fldChar w:fldCharType="end"/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t>) for mixed model</w:t>
      </w:r>
      <w:r w:rsidR="00540CE6">
        <w:rPr>
          <w:rFonts w:ascii="Helvetica Neue" w:eastAsia="Times New Roman" w:hAnsi="Helvetica Neue" w:cs="Times New Roman"/>
          <w:color w:val="333333"/>
          <w:lang w:val="en-AU"/>
        </w:rPr>
        <w:t>-</w:t>
      </w:r>
      <w:ins w:id="0" w:author="Jian Yang" w:date="2021-05-14T14:57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>based</w:t>
        </w:r>
      </w:ins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association analysis</w:t>
      </w:r>
      <w:ins w:id="1" w:author="Jian Yang" w:date="2021-05-14T14:57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 xml:space="preserve"> in large-scale data</w:t>
        </w:r>
      </w:ins>
      <w:ins w:id="2" w:author="Jian Yang" w:date="2021-05-14T14:58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 xml:space="preserve"> (Jiang et al. 2019 Na</w:t>
        </w:r>
      </w:ins>
      <w:ins w:id="3" w:author="Jian Yang" w:date="2021-05-14T14:59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>t Genet and Jiang et al. 2021</w:t>
        </w:r>
      </w:ins>
      <w:ins w:id="4" w:author="Jian Yang" w:date="2021-05-14T15:00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 xml:space="preserve"> Preprint</w:t>
        </w:r>
      </w:ins>
      <w:ins w:id="5" w:author="Jian Yang" w:date="2021-05-14T14:59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>)</w:t>
        </w:r>
      </w:ins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. </w:t>
      </w:r>
      <w:del w:id="6" w:author="Jian Yang" w:date="2021-05-14T14:57:00Z">
        <w:r w:rsidRPr="002A1AAC" w:rsidDel="00540CE6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1. </w:delText>
        </w:r>
      </w:del>
      <w:r w:rsidRPr="002A1AAC">
        <w:rPr>
          <w:rFonts w:ascii="Helvetica Neue" w:eastAsia="Times New Roman" w:hAnsi="Helvetica Neue" w:cs="Times New Roman"/>
          <w:color w:val="333333"/>
          <w:lang w:val="en-AU"/>
        </w:rPr>
        <w:t>We</w:t>
      </w:r>
      <w:ins w:id="7" w:author="Jian Yang" w:date="2021-05-14T14:58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 xml:space="preserve"> first</w:t>
        </w:r>
      </w:ins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applied </w:t>
      </w:r>
      <w:proofErr w:type="spellStart"/>
      <w:r w:rsidRPr="002A1AAC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to 2,173 traits on 456,422 array-genotyped as well as 49,960 whole-exome-sequenced individuals of European ancestry in the UK Biobank (UKB)</w:t>
      </w:r>
      <w:ins w:id="8" w:author="Jian Yang" w:date="2021-05-14T14:58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 xml:space="preserve"> (Jiang et al. 2019 Nat Genet)</w:t>
        </w:r>
      </w:ins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. </w:t>
      </w:r>
      <w:del w:id="9" w:author="Jian Yang" w:date="2021-05-14T14:58:00Z">
        <w:r w:rsidRPr="002A1AAC" w:rsidDel="00540CE6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2. </w:delText>
        </w:r>
      </w:del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We then applied </w:t>
      </w:r>
      <w:proofErr w:type="spellStart"/>
      <w:r w:rsidRPr="002A1AAC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Pr="002A1AAC">
        <w:rPr>
          <w:rFonts w:ascii="Helvetica Neue" w:eastAsia="Times New Roman" w:hAnsi="Helvetica Neue" w:cs="Times New Roman"/>
          <w:color w:val="333333"/>
          <w:lang w:val="en-AU"/>
        </w:rPr>
        <w:t>-GLMM to 2,989 binary traits on 456,348 array-genotyped individuals of European ancestry in the UKB</w:t>
      </w:r>
      <w:ins w:id="10" w:author="Jian Yang" w:date="2021-05-14T15:00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 xml:space="preserve"> (Jiang et al. 2021 Preprint)</w:t>
        </w:r>
      </w:ins>
      <w:r w:rsidRPr="002A1AAC">
        <w:rPr>
          <w:rFonts w:ascii="Helvetica Neue" w:eastAsia="Times New Roman" w:hAnsi="Helvetica Neue" w:cs="Times New Roman"/>
          <w:color w:val="333333"/>
          <w:lang w:val="en-AU"/>
        </w:rPr>
        <w:t>. In addition, we</w:t>
      </w:r>
      <w:ins w:id="11" w:author="Jian Yang" w:date="2021-05-14T15:01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 xml:space="preserve"> have</w:t>
        </w:r>
      </w:ins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implemented </w:t>
      </w:r>
      <w:ins w:id="12" w:author="Jian Yang" w:date="2021-05-14T15:00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>the</w:t>
        </w:r>
      </w:ins>
      <w:del w:id="13" w:author="Jian Yang" w:date="2021-05-14T15:00:00Z">
        <w:r w:rsidRPr="002A1AAC" w:rsidDel="00540CE6">
          <w:rPr>
            <w:rFonts w:ascii="Helvetica Neue" w:eastAsia="Times New Roman" w:hAnsi="Helvetica Neue" w:cs="Times New Roman"/>
            <w:color w:val="333333"/>
            <w:lang w:val="en-AU"/>
          </w:rPr>
          <w:delText>a</w:delText>
        </w:r>
      </w:del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gene-based test</w:t>
      </w:r>
      <w:ins w:id="14" w:author="Jian Yang" w:date="2021-05-14T15:00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 xml:space="preserve">, </w:t>
        </w:r>
      </w:ins>
      <w:del w:id="15" w:author="Jian Yang" w:date="2021-05-14T15:00:00Z">
        <w:r w:rsidRPr="002A1AAC" w:rsidDel="00540CE6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 called </w:delText>
        </w:r>
      </w:del>
      <w:r w:rsidRPr="002A1AAC">
        <w:rPr>
          <w:rFonts w:ascii="Helvetica Neue" w:eastAsia="Times New Roman" w:hAnsi="Helvetica Neue" w:cs="Times New Roman"/>
          <w:color w:val="333333"/>
          <w:lang w:val="en-AU"/>
        </w:rPr>
        <w:t>ACAT-V</w:t>
      </w:r>
      <w:ins w:id="16" w:author="Jian Yang" w:date="2021-05-14T15:00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 xml:space="preserve"> (</w:t>
        </w:r>
      </w:ins>
      <w:del w:id="17" w:author="Jian Yang" w:date="2021-05-14T15:00:00Z">
        <w:r w:rsidRPr="002A1AAC" w:rsidDel="00540CE6">
          <w:rPr>
            <w:rFonts w:ascii="Helvetica Neue" w:eastAsia="Times New Roman" w:hAnsi="Helvetica Neue" w:cs="Times New Roman"/>
            <w:color w:val="333333"/>
            <w:lang w:val="en-AU"/>
          </w:rPr>
          <w:delText>,</w:delText>
        </w:r>
      </w:del>
      <w:del w:id="18" w:author="Jian Yang" w:date="2021-05-14T15:01:00Z">
        <w:r w:rsidRPr="002A1AAC" w:rsidDel="00540CE6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 proposed by </w:delText>
        </w:r>
      </w:del>
      <w:hyperlink r:id="rId5" w:history="1">
        <w:r w:rsidRPr="002A1AAC">
          <w:rPr>
            <w:rFonts w:ascii="Helvetica Neue" w:eastAsia="Times New Roman" w:hAnsi="Helvetica Neue" w:cs="Times New Roman"/>
            <w:color w:val="0088CC"/>
            <w:lang w:val="en-AU"/>
          </w:rPr>
          <w:t>Liu et al, 2019</w:t>
        </w:r>
      </w:hyperlink>
      <w:del w:id="19" w:author="Jian Yang" w:date="2021-05-14T15:01:00Z">
        <w:r w:rsidRPr="002A1AAC" w:rsidDel="00540CE6">
          <w:rPr>
            <w:rFonts w:ascii="Helvetica Neue" w:eastAsia="Times New Roman" w:hAnsi="Helvetica Neue" w:cs="Times New Roman"/>
            <w:color w:val="333333"/>
            <w:lang w:val="en-AU"/>
          </w:rPr>
          <w:delText>,</w:delText>
        </w:r>
      </w:del>
      <w:ins w:id="20" w:author="Jian Yang" w:date="2021-05-14T15:01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>),</w:t>
        </w:r>
      </w:ins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in</w:t>
      </w:r>
      <w:del w:id="21" w:author="Jian Yang" w:date="2021-05-14T15:01:00Z">
        <w:r w:rsidRPr="002A1AAC" w:rsidDel="00540CE6">
          <w:rPr>
            <w:rFonts w:ascii="Helvetica Neue" w:eastAsia="Times New Roman" w:hAnsi="Helvetica Neue" w:cs="Times New Roman"/>
            <w:color w:val="333333"/>
            <w:lang w:val="en-AU"/>
          </w:rPr>
          <w:delText>to</w:delText>
        </w:r>
      </w:del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GCTA. We applied ACAT-V to the GWAS summary statistics of the 2,989 UKB binary traits. See below for detailed instructions to query and download the data. One can also query or visualize the</w:t>
      </w:r>
      <w:ins w:id="22" w:author="Jian Yang" w:date="2021-05-14T15:01:00Z">
        <w:r w:rsidR="00540CE6">
          <w:rPr>
            <w:rFonts w:ascii="Helvetica Neue" w:eastAsia="Times New Roman" w:hAnsi="Helvetica Neue" w:cs="Times New Roman"/>
            <w:color w:val="333333"/>
            <w:lang w:val="en-AU"/>
          </w:rPr>
          <w:t xml:space="preserve"> GWAS</w:t>
        </w:r>
      </w:ins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summary data using the online tool for </w:t>
      </w:r>
      <w:proofErr w:type="spellStart"/>
      <w:r w:rsidRPr="002A1AAC">
        <w:rPr>
          <w:rFonts w:ascii="Helvetica Neue" w:eastAsia="Times New Roman" w:hAnsi="Helvetica Neue" w:cs="Times New Roman"/>
          <w:color w:val="333333"/>
          <w:lang w:val="en-AU"/>
        </w:rPr>
        <w:fldChar w:fldCharType="begin"/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instrText xml:space="preserve"> HYPERLINK "http://fastgwa.info/ukbimp" </w:instrText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fldChar w:fldCharType="separate"/>
      </w:r>
      <w:r w:rsidRPr="002A1AAC">
        <w:rPr>
          <w:rFonts w:ascii="Helvetica Neue" w:eastAsia="Times New Roman" w:hAnsi="Helvetica Neue" w:cs="Times New Roman"/>
          <w:color w:val="0088CC"/>
          <w:lang w:val="en-AU"/>
        </w:rPr>
        <w:t>fastGWA</w:t>
      </w:r>
      <w:proofErr w:type="spellEnd"/>
      <w:r w:rsidRPr="002A1AAC">
        <w:rPr>
          <w:rFonts w:ascii="Helvetica Neue" w:eastAsia="Times New Roman" w:hAnsi="Helvetica Neue" w:cs="Times New Roman"/>
          <w:color w:val="333333"/>
          <w:lang w:val="en-AU"/>
        </w:rPr>
        <w:fldChar w:fldCharType="end"/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t> and </w:t>
      </w:r>
      <w:proofErr w:type="spellStart"/>
      <w:r w:rsidRPr="002A1AAC">
        <w:rPr>
          <w:rFonts w:ascii="Helvetica Neue" w:eastAsia="Times New Roman" w:hAnsi="Helvetica Neue" w:cs="Times New Roman"/>
          <w:color w:val="333333"/>
          <w:lang w:val="en-AU"/>
        </w:rPr>
        <w:fldChar w:fldCharType="begin"/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instrText xml:space="preserve"> HYPERLINK "http://fastgwa.info/ukbimpbin" </w:instrText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fldChar w:fldCharType="separate"/>
      </w:r>
      <w:r w:rsidRPr="002A1AAC">
        <w:rPr>
          <w:rFonts w:ascii="Helvetica Neue" w:eastAsia="Times New Roman" w:hAnsi="Helvetica Neue" w:cs="Times New Roman"/>
          <w:color w:val="0088CC"/>
          <w:lang w:val="en-AU"/>
        </w:rPr>
        <w:t>fastGWA</w:t>
      </w:r>
      <w:proofErr w:type="spellEnd"/>
      <w:r w:rsidRPr="002A1AAC">
        <w:rPr>
          <w:rFonts w:ascii="Helvetica Neue" w:eastAsia="Times New Roman" w:hAnsi="Helvetica Neue" w:cs="Times New Roman"/>
          <w:color w:val="0088CC"/>
          <w:lang w:val="en-AU"/>
        </w:rPr>
        <w:t>-GLMM</w:t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fldChar w:fldCharType="end"/>
      </w:r>
      <w:r w:rsidRPr="002A1AAC">
        <w:rPr>
          <w:rFonts w:ascii="Helvetica Neue" w:eastAsia="Times New Roman" w:hAnsi="Helvetica Neue" w:cs="Times New Roman"/>
          <w:color w:val="333333"/>
          <w:lang w:val="en-AU"/>
        </w:rPr>
        <w:t>.</w:t>
      </w:r>
    </w:p>
    <w:p w14:paraId="2773B45F" w14:textId="5EAB6441" w:rsidR="002A1AAC" w:rsidRPr="002A1AAC" w:rsidRDefault="00540CE6" w:rsidP="002A1AA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proofErr w:type="spellStart"/>
      <w:ins w:id="23" w:author="Jian Yang" w:date="2021-05-14T15:06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fastGWA</w:t>
        </w:r>
      </w:ins>
      <w:proofErr w:type="spellEnd"/>
      <w:del w:id="24" w:author="Jian Yang" w:date="2021-05-14T15:06:00Z">
        <w:r w:rsidR="002A1AAC" w:rsidRPr="002A1AAC" w:rsidDel="00540CE6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>GWAS</w:delText>
        </w:r>
      </w:del>
      <w:r w:rsidR="002A1AAC"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summary statistics </w:t>
      </w:r>
      <w:ins w:id="25" w:author="Jian Yang" w:date="2021-05-14T15:08:00Z">
        <w:r w:rsidR="00F57E0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using</w:t>
        </w:r>
      </w:ins>
      <w:del w:id="26" w:author="Jian Yang" w:date="2021-05-14T15:08:00Z">
        <w:r w:rsidR="002A1AAC" w:rsidRPr="002A1AAC" w:rsidDel="00F57E0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>from</w:delText>
        </w:r>
      </w:del>
      <w:r w:rsidR="002A1AAC"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the imputed data</w:t>
      </w:r>
      <w:ins w:id="27" w:author="Jian Yang" w:date="2021-05-14T15:06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 </w:t>
        </w:r>
        <w:r>
          <w:rPr>
            <w:rFonts w:ascii="Helvetica Neue" w:eastAsia="Times New Roman" w:hAnsi="Helvetica Neue" w:cs="Times New Roman"/>
            <w:color w:val="333333"/>
            <w:lang w:val="en-AU"/>
          </w:rPr>
          <w:t>(Jiang et al. 2019 Nat Genet)</w:t>
        </w:r>
      </w:ins>
      <w:r w:rsidR="002A1AAC"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: 456,422 individuals of European ancestry; 8,531,416 variants (MAF &gt; 0.01 and missingness rate &lt; 0.1); 2,173 traits.</w:t>
      </w:r>
    </w:p>
    <w:p w14:paraId="1CDB624D" w14:textId="77777777" w:rsidR="002A1AAC" w:rsidRPr="002A1AAC" w:rsidRDefault="002A1AAC" w:rsidP="002A1AAC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Summary table: </w:t>
      </w:r>
      <w:hyperlink r:id="rId6" w:history="1">
        <w:r w:rsidRPr="002A1AAC">
          <w:rPr>
            <w:rFonts w:ascii="Helvetica Neue" w:eastAsia="Times New Roman" w:hAnsi="Helvetica Neue" w:cs="Times New Roman"/>
            <w:color w:val="0088CC"/>
            <w:sz w:val="23"/>
            <w:szCs w:val="23"/>
            <w:lang w:val="en-AU"/>
          </w:rPr>
          <w:t>UKB_impute_v1.1.csv</w:t>
        </w:r>
      </w:hyperlink>
    </w:p>
    <w:p w14:paraId="2756E9E2" w14:textId="77777777" w:rsidR="002A1AAC" w:rsidRPr="002A1AAC" w:rsidRDefault="002A1AAC" w:rsidP="002A1AAC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Online tool: </w:t>
      </w:r>
      <w:hyperlink r:id="rId7" w:history="1">
        <w:r w:rsidRPr="002A1AAC">
          <w:rPr>
            <w:rFonts w:ascii="Helvetica Neue" w:eastAsia="Times New Roman" w:hAnsi="Helvetica Neue" w:cs="Times New Roman"/>
            <w:color w:val="0088CC"/>
            <w:sz w:val="23"/>
            <w:szCs w:val="23"/>
            <w:lang w:val="en-AU"/>
          </w:rPr>
          <w:t>http://fastgwa.info/ukbimp/phenotypes</w:t>
        </w:r>
      </w:hyperlink>
    </w:p>
    <w:p w14:paraId="4C5748A2" w14:textId="77777777" w:rsidR="002A1AAC" w:rsidRPr="002A1AAC" w:rsidRDefault="002A1AAC" w:rsidP="002A1AAC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Linux command to download all the summary statistics (2,173 </w:t>
      </w:r>
      <w:proofErr w:type="gramStart"/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files;</w:t>
      </w:r>
      <w:proofErr w:type="gramEnd"/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454 GB in total):</w:t>
      </w:r>
    </w:p>
    <w:p w14:paraId="4B8A5E45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mkdir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ukb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&amp;&amp; </w:t>
      </w:r>
      <w:r w:rsidRPr="002A1AAC">
        <w:rPr>
          <w:rFonts w:ascii="Menlo" w:eastAsia="Times New Roman" w:hAnsi="Menlo" w:cs="Menlo"/>
          <w:color w:val="DC322F"/>
          <w:sz w:val="18"/>
          <w:szCs w:val="18"/>
          <w:bdr w:val="none" w:sz="0" w:space="0" w:color="auto" w:frame="1"/>
          <w:shd w:val="clear" w:color="auto" w:fill="FDF6E3"/>
          <w:lang w:val="en-AU"/>
        </w:rPr>
        <w:t>cd</w:t>
      </w:r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ukb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&amp;&amp; 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wget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</w:t>
      </w:r>
      <w:commentRangeStart w:id="28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http://cnsgenomics.com/software/gcta/res/UKB_impute_v1.1.list &amp;&amp; 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wget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-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i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UKB_impute_v1.</w:t>
      </w:r>
      <w:proofErr w:type="gram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1.list</w:t>
      </w:r>
      <w:commentRangeEnd w:id="28"/>
      <w:proofErr w:type="gramEnd"/>
      <w:r w:rsidR="00540CE6">
        <w:rPr>
          <w:rStyle w:val="CommentReference"/>
        </w:rPr>
        <w:commentReference w:id="28"/>
      </w:r>
    </w:p>
    <w:p w14:paraId="164F5ABB" w14:textId="13A027C6" w:rsidR="002A1AAC" w:rsidRPr="002A1AAC" w:rsidRDefault="00540CE6" w:rsidP="002A1AAC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proofErr w:type="spellStart"/>
      <w:ins w:id="29" w:author="Jian Yang" w:date="2021-05-14T15:06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fast</w:t>
        </w:r>
      </w:ins>
      <w:r w:rsidR="002A1AAC"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GWA</w:t>
      </w:r>
      <w:proofErr w:type="spellEnd"/>
      <w:del w:id="30" w:author="Jian Yang" w:date="2021-05-14T15:06:00Z">
        <w:r w:rsidR="002A1AAC" w:rsidRPr="002A1AAC" w:rsidDel="00540CE6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>S</w:delText>
        </w:r>
      </w:del>
      <w:r w:rsidR="002A1AAC"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summary statistics </w:t>
      </w:r>
      <w:ins w:id="31" w:author="Jian Yang" w:date="2021-05-14T15:08:00Z">
        <w:r w:rsidR="00F57E0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using</w:t>
        </w:r>
      </w:ins>
      <w:del w:id="32" w:author="Jian Yang" w:date="2021-05-14T15:08:00Z">
        <w:r w:rsidR="002A1AAC" w:rsidRPr="002A1AAC" w:rsidDel="00F57E0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>from</w:delText>
        </w:r>
      </w:del>
      <w:r w:rsidR="002A1AAC"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the whole-exome sequence (WES) data</w:t>
      </w:r>
      <w:ins w:id="33" w:author="Jian Yang" w:date="2021-05-14T15:06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 (</w:t>
        </w:r>
        <w:r>
          <w:rPr>
            <w:rFonts w:ascii="Helvetica Neue" w:eastAsia="Times New Roman" w:hAnsi="Helvetica Neue" w:cs="Times New Roman"/>
            <w:color w:val="333333"/>
            <w:lang w:val="en-AU"/>
          </w:rPr>
          <w:t>Jiang et al. 2019 Nat Genet)</w:t>
        </w:r>
      </w:ins>
      <w:r w:rsidR="002A1AAC"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: 46,191 individuals of European ancestry; 152,327 variants (MAF &gt; 0.01 and missingness rate &lt; 0.1); 2,048 valid traits.</w:t>
      </w:r>
    </w:p>
    <w:p w14:paraId="7D586D5B" w14:textId="77777777" w:rsidR="002A1AAC" w:rsidRPr="002A1AAC" w:rsidRDefault="002A1AAC" w:rsidP="002A1AAC">
      <w:pPr>
        <w:numPr>
          <w:ilvl w:val="1"/>
          <w:numId w:val="2"/>
        </w:numPr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Summary table: </w:t>
      </w:r>
      <w:hyperlink r:id="rId12" w:history="1">
        <w:r w:rsidRPr="002A1AAC">
          <w:rPr>
            <w:rFonts w:ascii="Helvetica Neue" w:eastAsia="Times New Roman" w:hAnsi="Helvetica Neue" w:cs="Times New Roman"/>
            <w:color w:val="0088CC"/>
            <w:sz w:val="23"/>
            <w:szCs w:val="23"/>
            <w:lang w:val="en-AU"/>
          </w:rPr>
          <w:t>UKB_WES_v1.1.csv</w:t>
        </w:r>
      </w:hyperlink>
    </w:p>
    <w:p w14:paraId="44682974" w14:textId="77777777" w:rsidR="002A1AAC" w:rsidRPr="002A1AAC" w:rsidRDefault="002A1AAC" w:rsidP="002A1AAC">
      <w:pPr>
        <w:numPr>
          <w:ilvl w:val="1"/>
          <w:numId w:val="2"/>
        </w:numPr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Online tool: </w:t>
      </w:r>
      <w:hyperlink r:id="rId13" w:history="1">
        <w:r w:rsidRPr="002A1AAC">
          <w:rPr>
            <w:rFonts w:ascii="Helvetica Neue" w:eastAsia="Times New Roman" w:hAnsi="Helvetica Neue" w:cs="Times New Roman"/>
            <w:color w:val="0088CC"/>
            <w:sz w:val="23"/>
            <w:szCs w:val="23"/>
            <w:lang w:val="en-AU"/>
          </w:rPr>
          <w:t>http://fastgwa.info/ukbwes/phenotypes</w:t>
        </w:r>
      </w:hyperlink>
    </w:p>
    <w:p w14:paraId="6B0B2878" w14:textId="77777777" w:rsidR="002A1AAC" w:rsidRPr="002A1AAC" w:rsidRDefault="002A1AAC" w:rsidP="002A1AAC">
      <w:pPr>
        <w:numPr>
          <w:ilvl w:val="1"/>
          <w:numId w:val="2"/>
        </w:numPr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Linux command to download all the summary statistics (2,048 </w:t>
      </w:r>
      <w:proofErr w:type="gramStart"/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files;</w:t>
      </w:r>
      <w:proofErr w:type="gramEnd"/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8 GB in total):</w:t>
      </w:r>
    </w:p>
    <w:p w14:paraId="261C81ED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mkdir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wes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&amp;&amp; </w:t>
      </w:r>
      <w:r w:rsidRPr="002A1AAC">
        <w:rPr>
          <w:rFonts w:ascii="Menlo" w:eastAsia="Times New Roman" w:hAnsi="Menlo" w:cs="Menlo"/>
          <w:color w:val="DC322F"/>
          <w:sz w:val="18"/>
          <w:szCs w:val="18"/>
          <w:bdr w:val="none" w:sz="0" w:space="0" w:color="auto" w:frame="1"/>
          <w:shd w:val="clear" w:color="auto" w:fill="FDF6E3"/>
          <w:lang w:val="en-AU"/>
        </w:rPr>
        <w:t>cd</w:t>
      </w:r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wes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&amp;&amp; 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wget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http://cnsgenomics.com/software/gcta/res/UKB_WES_v1.1.list &amp;&amp; 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wget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-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i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UKB_WES_v1.</w:t>
      </w:r>
      <w:proofErr w:type="gram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1.list</w:t>
      </w:r>
      <w:proofErr w:type="gramEnd"/>
    </w:p>
    <w:p w14:paraId="2EB11E2A" w14:textId="3C10F269" w:rsidR="002A1AAC" w:rsidRPr="002A1AAC" w:rsidRDefault="00540CE6" w:rsidP="002A1AAC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proofErr w:type="spellStart"/>
      <w:ins w:id="34" w:author="Jian Yang" w:date="2021-05-14T15:07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fast</w:t>
        </w:r>
      </w:ins>
      <w:r w:rsidR="002A1AAC"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GWA</w:t>
      </w:r>
      <w:proofErr w:type="spellEnd"/>
      <w:ins w:id="35" w:author="Jian Yang" w:date="2021-05-14T15:07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-GLMM</w:t>
        </w:r>
      </w:ins>
      <w:del w:id="36" w:author="Jian Yang" w:date="2021-05-14T15:07:00Z">
        <w:r w:rsidR="002A1AAC" w:rsidRPr="002A1AAC" w:rsidDel="00540CE6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>S</w:delText>
        </w:r>
      </w:del>
      <w:r w:rsidR="002A1AAC"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summary statistics </w:t>
      </w:r>
      <w:del w:id="37" w:author="Jian Yang" w:date="2021-05-14T15:07:00Z">
        <w:r w:rsidR="002A1AAC" w:rsidRPr="002A1AAC" w:rsidDel="00540CE6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 xml:space="preserve">for </w:delText>
        </w:r>
      </w:del>
      <w:del w:id="38" w:author="Jian Yang" w:date="2021-05-14T15:05:00Z">
        <w:r w:rsidR="002A1AAC" w:rsidRPr="002A1AAC" w:rsidDel="00540CE6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 xml:space="preserve">UKB </w:delText>
        </w:r>
      </w:del>
      <w:del w:id="39" w:author="Jian Yang" w:date="2021-05-14T15:07:00Z">
        <w:r w:rsidR="002A1AAC" w:rsidRPr="002A1AAC" w:rsidDel="00540CE6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 xml:space="preserve">binary traits </w:delText>
        </w:r>
      </w:del>
      <w:ins w:id="40" w:author="Jian Yang" w:date="2021-05-14T15:08:00Z">
        <w:r w:rsidR="00F57E0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using</w:t>
        </w:r>
      </w:ins>
      <w:del w:id="41" w:author="Jian Yang" w:date="2021-05-14T15:08:00Z">
        <w:r w:rsidR="002A1AAC" w:rsidRPr="002A1AAC" w:rsidDel="00F57E0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>from</w:delText>
        </w:r>
      </w:del>
      <w:r w:rsidR="002A1AAC"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the imputed data</w:t>
      </w:r>
      <w:ins w:id="42" w:author="Jian Yang" w:date="2021-05-14T15:07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 (</w:t>
        </w:r>
        <w:r>
          <w:rPr>
            <w:rFonts w:ascii="Helvetica Neue" w:eastAsia="Times New Roman" w:hAnsi="Helvetica Neue" w:cs="Times New Roman"/>
            <w:color w:val="333333"/>
            <w:lang w:val="en-AU"/>
          </w:rPr>
          <w:t>Jiang et al. 20</w:t>
        </w:r>
        <w:r>
          <w:rPr>
            <w:rFonts w:ascii="Helvetica Neue" w:eastAsia="Times New Roman" w:hAnsi="Helvetica Neue" w:cs="Times New Roman"/>
            <w:color w:val="333333"/>
            <w:lang w:val="en-AU"/>
          </w:rPr>
          <w:t>21 Preprint</w:t>
        </w:r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)</w:t>
        </w:r>
      </w:ins>
      <w:r w:rsidR="002A1AAC"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: 456,422 individuals of European ancestry; 11,842,647 variants (MAF &gt; 0.0001 and missingness rate &lt; 0.1); 2,989</w:t>
      </w:r>
      <w:ins w:id="43" w:author="Jian Yang" w:date="2021-05-14T15:07:00Z">
        <w:r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 binary</w:t>
        </w:r>
      </w:ins>
      <w:r w:rsidR="002A1AAC"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traits.</w:t>
      </w:r>
    </w:p>
    <w:p w14:paraId="5BDF0C85" w14:textId="77777777" w:rsidR="002A1AAC" w:rsidRPr="002A1AAC" w:rsidRDefault="002A1AAC" w:rsidP="002A1AAC">
      <w:pPr>
        <w:numPr>
          <w:ilvl w:val="1"/>
          <w:numId w:val="3"/>
        </w:numPr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Summary table: </w:t>
      </w:r>
      <w:hyperlink r:id="rId14" w:history="1">
        <w:r w:rsidRPr="002A1AAC">
          <w:rPr>
            <w:rFonts w:ascii="Helvetica Neue" w:eastAsia="Times New Roman" w:hAnsi="Helvetica Neue" w:cs="Times New Roman"/>
            <w:color w:val="0088CC"/>
            <w:sz w:val="23"/>
            <w:szCs w:val="23"/>
            <w:lang w:val="en-AU"/>
          </w:rPr>
          <w:t>UKB_binary_v1.1.csv</w:t>
        </w:r>
      </w:hyperlink>
    </w:p>
    <w:p w14:paraId="16F02D4D" w14:textId="77777777" w:rsidR="002A1AAC" w:rsidRPr="002A1AAC" w:rsidRDefault="002A1AAC" w:rsidP="002A1AAC">
      <w:pPr>
        <w:numPr>
          <w:ilvl w:val="1"/>
          <w:numId w:val="3"/>
        </w:numPr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Online tool: </w:t>
      </w:r>
      <w:hyperlink r:id="rId15" w:history="1">
        <w:r w:rsidRPr="002A1AAC">
          <w:rPr>
            <w:rFonts w:ascii="Helvetica Neue" w:eastAsia="Times New Roman" w:hAnsi="Helvetica Neue" w:cs="Times New Roman"/>
            <w:color w:val="0088CC"/>
            <w:sz w:val="23"/>
            <w:szCs w:val="23"/>
            <w:lang w:val="en-AU"/>
          </w:rPr>
          <w:t>http://fastgwa.info/ukbimpbin/phenotypes</w:t>
        </w:r>
      </w:hyperlink>
    </w:p>
    <w:p w14:paraId="1706946E" w14:textId="77777777" w:rsidR="002A1AAC" w:rsidRPr="002A1AAC" w:rsidRDefault="002A1AAC" w:rsidP="002A1AAC">
      <w:pPr>
        <w:numPr>
          <w:ilvl w:val="1"/>
          <w:numId w:val="3"/>
        </w:numPr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Linux command to download all the summary statistics (2,989 </w:t>
      </w:r>
      <w:proofErr w:type="gramStart"/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files;</w:t>
      </w:r>
      <w:proofErr w:type="gramEnd"/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1.2 TB in total):</w:t>
      </w:r>
    </w:p>
    <w:p w14:paraId="7278EEF0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</w:pP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lastRenderedPageBreak/>
        <w:t>mkdir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ukb_binary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&amp;&amp; </w:t>
      </w:r>
      <w:r w:rsidRPr="002A1AAC">
        <w:rPr>
          <w:rFonts w:ascii="Menlo" w:eastAsia="Times New Roman" w:hAnsi="Menlo" w:cs="Menlo"/>
          <w:color w:val="DC322F"/>
          <w:sz w:val="18"/>
          <w:szCs w:val="18"/>
          <w:bdr w:val="none" w:sz="0" w:space="0" w:color="auto" w:frame="1"/>
          <w:shd w:val="clear" w:color="auto" w:fill="FDF6E3"/>
          <w:lang w:val="en-AU"/>
        </w:rPr>
        <w:t>cd</w:t>
      </w:r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ukb_binary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&amp;&amp; 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wget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http://cnsgenomics.com/software/gcta/res/UKB_binary_v1.1.list &amp;&amp; 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wget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-</w:t>
      </w:r>
      <w:proofErr w:type="spell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i</w:t>
      </w:r>
      <w:proofErr w:type="spellEnd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 xml:space="preserve"> UKB_binary_v1.</w:t>
      </w:r>
      <w:proofErr w:type="gramStart"/>
      <w:r w:rsidRPr="002A1AA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  <w:lang w:val="en-AU"/>
        </w:rPr>
        <w:t>1.list</w:t>
      </w:r>
      <w:proofErr w:type="gramEnd"/>
    </w:p>
    <w:p w14:paraId="2473691F" w14:textId="0F71D3A3" w:rsidR="002A1AAC" w:rsidRPr="002A1AAC" w:rsidRDefault="002A1AAC" w:rsidP="002A1AAC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Gene-based test (ACAT-V) summary statistics </w:t>
      </w:r>
      <w:ins w:id="44" w:author="Jian Yang" w:date="2021-05-14T15:08:00Z">
        <w:r w:rsidR="00F57E0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using </w:t>
        </w:r>
      </w:ins>
      <w:ins w:id="45" w:author="Jian Yang" w:date="2021-05-14T15:09:00Z">
        <w:r w:rsidR="00F57E0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GWAS summary data from </w:t>
        </w:r>
        <w:proofErr w:type="spellStart"/>
        <w:r w:rsidR="00F57E0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fastGWA</w:t>
        </w:r>
        <w:proofErr w:type="spellEnd"/>
        <w:r w:rsidR="00F57E0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-GLMM of </w:t>
        </w:r>
      </w:ins>
      <w:del w:id="46" w:author="Jian Yang" w:date="2021-05-14T15:09:00Z">
        <w:r w:rsidRPr="002A1AAC" w:rsidDel="00F57E0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 xml:space="preserve">for UKB binary traits from </w:delText>
        </w:r>
      </w:del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the imputed data: 456,422 individuals of European ancestry; 26,292 genes; 2,989</w:t>
      </w:r>
      <w:ins w:id="47" w:author="Jian Yang" w:date="2021-05-14T15:09:00Z">
        <w:r w:rsidR="00F57E0A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 binary</w:t>
        </w:r>
      </w:ins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traits.</w:t>
      </w:r>
    </w:p>
    <w:p w14:paraId="7A948E85" w14:textId="77777777" w:rsidR="002A1AAC" w:rsidRPr="002A1AAC" w:rsidRDefault="002A1AAC" w:rsidP="002A1AAC">
      <w:pPr>
        <w:numPr>
          <w:ilvl w:val="1"/>
          <w:numId w:val="4"/>
        </w:numPr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Summary table: </w:t>
      </w:r>
      <w:hyperlink r:id="rId16" w:history="1">
        <w:r w:rsidRPr="002A1AAC">
          <w:rPr>
            <w:rFonts w:ascii="Helvetica Neue" w:eastAsia="Times New Roman" w:hAnsi="Helvetica Neue" w:cs="Times New Roman"/>
            <w:color w:val="0088CC"/>
            <w:sz w:val="23"/>
            <w:szCs w:val="23"/>
            <w:lang w:val="en-AU"/>
          </w:rPr>
          <w:t>UKB_binary_v1.1.csv</w:t>
        </w:r>
      </w:hyperlink>
    </w:p>
    <w:p w14:paraId="302C705D" w14:textId="77777777" w:rsidR="002A1AAC" w:rsidRPr="002A1AAC" w:rsidRDefault="002A1AAC" w:rsidP="002A1AAC">
      <w:pPr>
        <w:numPr>
          <w:ilvl w:val="1"/>
          <w:numId w:val="4"/>
        </w:numPr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Summary statistics (1 file; 1.2 GB): </w:t>
      </w:r>
      <w:hyperlink r:id="rId17" w:history="1">
        <w:r w:rsidRPr="002A1AAC">
          <w:rPr>
            <w:rFonts w:ascii="Helvetica Neue" w:eastAsia="Times New Roman" w:hAnsi="Helvetica Neue" w:cs="Times New Roman"/>
            <w:color w:val="0088CC"/>
            <w:sz w:val="23"/>
            <w:szCs w:val="23"/>
            <w:lang w:val="en-AU"/>
          </w:rPr>
          <w:t>UKB_ACAT_results.v1.1.tar.gz</w:t>
        </w:r>
      </w:hyperlink>
    </w:p>
    <w:p w14:paraId="33DF76EE" w14:textId="77777777" w:rsidR="002A1AAC" w:rsidRPr="002A1AAC" w:rsidRDefault="002A1AAC" w:rsidP="002A1AAC">
      <w:pPr>
        <w:numPr>
          <w:ilvl w:val="1"/>
          <w:numId w:val="4"/>
        </w:numPr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Manhattan plots (1 file; 446 MB): </w:t>
      </w:r>
      <w:hyperlink r:id="rId18" w:history="1">
        <w:r w:rsidRPr="002A1AAC">
          <w:rPr>
            <w:rFonts w:ascii="Helvetica Neue" w:eastAsia="Times New Roman" w:hAnsi="Helvetica Neue" w:cs="Times New Roman"/>
            <w:color w:val="0088CC"/>
            <w:sz w:val="23"/>
            <w:szCs w:val="23"/>
            <w:lang w:val="en-AU"/>
          </w:rPr>
          <w:t>ManPlot_UKB_ACAT_results.v1.1.tar.gz</w:t>
        </w:r>
      </w:hyperlink>
    </w:p>
    <w:p w14:paraId="1EE24574" w14:textId="77777777" w:rsidR="002A1AAC" w:rsidRPr="002A1AAC" w:rsidRDefault="002A1AAC" w:rsidP="002A1AAC">
      <w:pPr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  <w:lang w:val="en-AU"/>
        </w:rPr>
      </w:pPr>
      <w:r w:rsidRPr="002A1AAC">
        <w:rPr>
          <w:rFonts w:ascii="Helvetica Neue" w:eastAsia="Times New Roman" w:hAnsi="Helvetica Neue" w:cs="Times New Roman"/>
          <w:b/>
          <w:bCs/>
          <w:color w:val="333333"/>
          <w:lang w:val="en-AU"/>
        </w:rPr>
        <w:t>Data format</w:t>
      </w:r>
    </w:p>
    <w:p w14:paraId="698F476F" w14:textId="77777777" w:rsidR="002A1AAC" w:rsidRPr="002A1AAC" w:rsidRDefault="002A1AAC" w:rsidP="002A1AAC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lang w:val="en-AU"/>
        </w:rPr>
        <w:t>Columns in the summary table:</w:t>
      </w:r>
    </w:p>
    <w:p w14:paraId="38B4546D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ID: the trait ID</w:t>
      </w:r>
    </w:p>
    <w:p w14:paraId="7917B109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Description: trait description</w:t>
      </w:r>
    </w:p>
    <w:p w14:paraId="1CEFA580" w14:textId="4BF33BAA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proofErr w:type="spellStart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Data_type</w:t>
      </w:r>
      <w:proofErr w:type="spellEnd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: </w:t>
      </w:r>
      <w:del w:id="48" w:author="Jian Yang" w:date="2021-05-14T15:09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 xml:space="preserve"> 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the type of phenotype (Continuous: quantitative trait</w:t>
      </w:r>
      <w:del w:id="49" w:author="Jian Yang" w:date="2021-05-14T15:10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>s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; </w:t>
      </w:r>
      <w:proofErr w:type="spellStart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Ordered_Categorical</w:t>
      </w:r>
      <w:proofErr w:type="spellEnd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: ordered categorical trait</w:t>
      </w:r>
      <w:del w:id="50" w:author="Jian Yang" w:date="2021-05-14T15:10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>s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; Binary: binary trait)</w:t>
      </w:r>
    </w:p>
    <w:p w14:paraId="30ACE376" w14:textId="52068E61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Method: LR - </w:t>
      </w:r>
      <w:commentRangeStart w:id="51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Linear Regression</w:t>
      </w:r>
      <w:commentRangeEnd w:id="51"/>
      <w:r w:rsidR="00F57E0A">
        <w:rPr>
          <w:rStyle w:val="CommentReference"/>
        </w:rPr>
        <w:commentReference w:id="51"/>
      </w: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; MLM - Mixed Linear Model. Note that</w:t>
      </w:r>
      <w:ins w:id="52" w:author="Jian Yang" w:date="2021-05-14T15:11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 xml:space="preserve"> </w:t>
        </w:r>
      </w:ins>
      <w:del w:id="53" w:author="Jian Yang" w:date="2021-05-14T15:12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 xml:space="preserve"> fast</w:delText>
        </w:r>
        <w:proofErr w:type="spellStart"/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>GWA</w:delText>
        </w:r>
      </w:del>
      <w:ins w:id="54" w:author="Jian Yang" w:date="2021-05-14T15:11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 xml:space="preserve">the </w:t>
        </w:r>
        <w:proofErr w:type="spellEnd"/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>program</w:t>
        </w:r>
      </w:ins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 will switch to use LR for analysis if the estimated genetic variance from </w:t>
      </w:r>
      <w:proofErr w:type="spellStart"/>
      <w:ins w:id="55" w:author="Jian Yang" w:date="2021-05-14T15:12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>fastGWA</w:t>
        </w:r>
      </w:ins>
      <w:proofErr w:type="spellEnd"/>
      <w:del w:id="56" w:author="Jian Yang" w:date="2021-05-14T15:12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>an MLM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 is not significant (p &gt; 0.05)</w:t>
      </w:r>
      <w:del w:id="57" w:author="Jian Yang" w:date="2021-05-14T15:11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 xml:space="preserve"> 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.</w:t>
      </w:r>
    </w:p>
    <w:p w14:paraId="739EF60A" w14:textId="6090FE05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N: </w:t>
      </w:r>
      <w:del w:id="58" w:author="Jian Yang" w:date="2021-05-14T15:12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 xml:space="preserve"> 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sample size</w:t>
      </w:r>
    </w:p>
    <w:p w14:paraId="3451C51C" w14:textId="180A1B71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proofErr w:type="spellStart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Ncase</w:t>
      </w:r>
      <w:proofErr w:type="spellEnd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: number of affected individuals for</w:t>
      </w:r>
      <w:ins w:id="59" w:author="Jian Yang" w:date="2021-05-14T15:12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 xml:space="preserve"> a</w:t>
        </w:r>
      </w:ins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 binary</w:t>
      </w:r>
      <w:ins w:id="60" w:author="Jian Yang" w:date="2021-05-14T15:13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 xml:space="preserve"> disease</w:t>
        </w:r>
      </w:ins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 trait.</w:t>
      </w:r>
    </w:p>
    <w:p w14:paraId="4003972B" w14:textId="06F29F88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proofErr w:type="spellStart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Ncontrol</w:t>
      </w:r>
      <w:proofErr w:type="spellEnd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: number of unaffected individuals for</w:t>
      </w:r>
      <w:ins w:id="61" w:author="Jian Yang" w:date="2021-05-14T15:13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 xml:space="preserve"> a</w:t>
        </w:r>
      </w:ins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 binary</w:t>
      </w:r>
      <w:ins w:id="62" w:author="Jian Yang" w:date="2021-05-14T15:13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 xml:space="preserve"> disease</w:t>
        </w:r>
      </w:ins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 trait.</w:t>
      </w:r>
    </w:p>
    <w:p w14:paraId="64CB17D9" w14:textId="468AC17C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proofErr w:type="spellStart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Gender_specific</w:t>
      </w:r>
      <w:proofErr w:type="spellEnd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: </w:t>
      </w:r>
      <w:del w:id="63" w:author="Jian Yang" w:date="2021-05-14T15:13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 xml:space="preserve"> </w:delText>
        </w:r>
      </w:del>
      <w:ins w:id="64" w:author="Jian Yang" w:date="2021-05-14T15:13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 xml:space="preserve">to indicate if it </w:t>
        </w:r>
      </w:ins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is </w:t>
      </w:r>
      <w:del w:id="65" w:author="Jian Yang" w:date="2021-05-14T15:13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 xml:space="preserve">it 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a gender-specific trait</w:t>
      </w:r>
      <w:ins w:id="66" w:author="Jian Yang" w:date="2021-05-14T15:13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>.</w:t>
        </w:r>
      </w:ins>
      <w:del w:id="67" w:author="Jian Yang" w:date="2021-05-14T15:13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>?</w:delText>
        </w:r>
      </w:del>
    </w:p>
    <w:p w14:paraId="5E5EC7C2" w14:textId="542D922E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URL: </w:t>
      </w:r>
      <w:del w:id="68" w:author="Jian Yang" w:date="2021-05-14T15:13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 xml:space="preserve"> 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the link to download the summary statistics.</w:t>
      </w:r>
    </w:p>
    <w:p w14:paraId="752234D7" w14:textId="5FF4C383" w:rsidR="002A1AAC" w:rsidRPr="002A1AAC" w:rsidRDefault="00F57E0A" w:rsidP="002A1AAC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ins w:id="69" w:author="Jian Yang" w:date="2021-05-14T15:15:00Z">
        <w:r>
          <w:rPr>
            <w:rFonts w:ascii="Helvetica Neue" w:eastAsia="Times New Roman" w:hAnsi="Helvetica Neue" w:cs="Times New Roman"/>
            <w:color w:val="333333"/>
            <w:lang w:val="en-AU"/>
          </w:rPr>
          <w:t>Format of the s</w:t>
        </w:r>
      </w:ins>
      <w:ins w:id="70" w:author="Jian Yang" w:date="2021-05-14T15:14:00Z">
        <w:r>
          <w:rPr>
            <w:rFonts w:ascii="Helvetica Neue" w:eastAsia="Times New Roman" w:hAnsi="Helvetica Neue" w:cs="Times New Roman"/>
            <w:color w:val="333333"/>
            <w:lang w:val="en-AU"/>
          </w:rPr>
          <w:t xml:space="preserve">ummary </w:t>
        </w:r>
      </w:ins>
      <w:ins w:id="71" w:author="Jian Yang" w:date="2021-05-14T15:15:00Z">
        <w:r>
          <w:rPr>
            <w:rFonts w:ascii="Helvetica Neue" w:eastAsia="Times New Roman" w:hAnsi="Helvetica Neue" w:cs="Times New Roman"/>
            <w:color w:val="333333"/>
            <w:lang w:val="en-AU"/>
          </w:rPr>
          <w:t xml:space="preserve">statistics </w:t>
        </w:r>
      </w:ins>
      <w:ins w:id="72" w:author="Jian Yang" w:date="2021-05-14T15:14:00Z">
        <w:r>
          <w:rPr>
            <w:rFonts w:ascii="Helvetica Neue" w:eastAsia="Times New Roman" w:hAnsi="Helvetica Neue" w:cs="Times New Roman"/>
            <w:color w:val="333333"/>
            <w:lang w:val="en-AU"/>
          </w:rPr>
          <w:t xml:space="preserve">from </w:t>
        </w:r>
      </w:ins>
      <w:del w:id="73" w:author="Jian Yang" w:date="2021-05-14T15:14:00Z">
        <w:r w:rsidR="002A1AAC" w:rsidRPr="002A1AAC" w:rsidDel="00F57E0A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Association results for </w:delText>
        </w:r>
      </w:del>
      <w:proofErr w:type="spellStart"/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>:</w:t>
      </w:r>
    </w:p>
    <w:p w14:paraId="3C52145E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CHR:  chromosome</w:t>
      </w:r>
    </w:p>
    <w:p w14:paraId="33E42228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SNP:  SNP ID</w:t>
      </w:r>
    </w:p>
    <w:p w14:paraId="51FF215C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POS:  SNP position</w:t>
      </w:r>
    </w:p>
    <w:p w14:paraId="43AFB58A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A1:   effect allele</w:t>
      </w:r>
    </w:p>
    <w:p w14:paraId="46D45748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A2:   the other allele</w:t>
      </w:r>
    </w:p>
    <w:p w14:paraId="5B25516D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N:    per allele sample size</w:t>
      </w:r>
    </w:p>
    <w:p w14:paraId="41B1AE7F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AF1:  the allele frequency of A1</w:t>
      </w:r>
    </w:p>
    <w:p w14:paraId="58800731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BETA: SNP effect</w:t>
      </w:r>
    </w:p>
    <w:p w14:paraId="42A0C076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SE:   standard error</w:t>
      </w:r>
    </w:p>
    <w:p w14:paraId="2C044AA8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P:    p value</w:t>
      </w:r>
    </w:p>
    <w:p w14:paraId="3BB0D610" w14:textId="235D3877" w:rsidR="002A1AAC" w:rsidRPr="002A1AAC" w:rsidRDefault="00F57E0A" w:rsidP="002A1AAC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ins w:id="74" w:author="Jian Yang" w:date="2021-05-14T15:15:00Z">
        <w:r>
          <w:rPr>
            <w:rFonts w:ascii="Helvetica Neue" w:eastAsia="Times New Roman" w:hAnsi="Helvetica Neue" w:cs="Times New Roman"/>
            <w:color w:val="333333"/>
            <w:lang w:val="en-AU"/>
          </w:rPr>
          <w:t>Format of the s</w:t>
        </w:r>
      </w:ins>
      <w:ins w:id="75" w:author="Jian Yang" w:date="2021-05-14T15:14:00Z">
        <w:r>
          <w:rPr>
            <w:rFonts w:ascii="Helvetica Neue" w:eastAsia="Times New Roman" w:hAnsi="Helvetica Neue" w:cs="Times New Roman"/>
            <w:color w:val="333333"/>
            <w:lang w:val="en-AU"/>
          </w:rPr>
          <w:t xml:space="preserve">ummary </w:t>
        </w:r>
      </w:ins>
      <w:ins w:id="76" w:author="Jian Yang" w:date="2021-05-14T15:15:00Z">
        <w:r>
          <w:rPr>
            <w:rFonts w:ascii="Helvetica Neue" w:eastAsia="Times New Roman" w:hAnsi="Helvetica Neue" w:cs="Times New Roman"/>
            <w:color w:val="333333"/>
            <w:lang w:val="en-AU"/>
          </w:rPr>
          <w:t xml:space="preserve">statistics </w:t>
        </w:r>
      </w:ins>
      <w:del w:id="77" w:author="Jian Yang" w:date="2021-05-14T15:14:00Z">
        <w:r w:rsidR="002A1AAC" w:rsidRPr="002A1AAC" w:rsidDel="00F57E0A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Association results </w:delText>
        </w:r>
      </w:del>
      <w:ins w:id="78" w:author="Jian Yang" w:date="2021-05-14T15:15:00Z">
        <w:r>
          <w:rPr>
            <w:rFonts w:ascii="Helvetica Neue" w:eastAsia="Times New Roman" w:hAnsi="Helvetica Neue" w:cs="Times New Roman"/>
            <w:color w:val="333333"/>
            <w:lang w:val="en-AU"/>
          </w:rPr>
          <w:t>from</w:t>
        </w:r>
      </w:ins>
      <w:del w:id="79" w:author="Jian Yang" w:date="2021-05-14T15:15:00Z">
        <w:r w:rsidR="002A1AAC" w:rsidRPr="002A1AAC" w:rsidDel="00F57E0A">
          <w:rPr>
            <w:rFonts w:ascii="Helvetica Neue" w:eastAsia="Times New Roman" w:hAnsi="Helvetica Neue" w:cs="Times New Roman"/>
            <w:color w:val="333333"/>
            <w:lang w:val="en-AU"/>
          </w:rPr>
          <w:delText>for</w:delText>
        </w:r>
      </w:del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</w:t>
      </w:r>
      <w:proofErr w:type="spellStart"/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>-GLMM:</w:t>
      </w:r>
    </w:p>
    <w:p w14:paraId="0A110526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CHR:  chromosome</w:t>
      </w:r>
    </w:p>
    <w:p w14:paraId="49FF3468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SNP:  SNP ID</w:t>
      </w:r>
    </w:p>
    <w:p w14:paraId="5E8A5D0F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lastRenderedPageBreak/>
        <w:t>POS:  SNP position</w:t>
      </w:r>
    </w:p>
    <w:p w14:paraId="7D20FC23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A1:   effect allele</w:t>
      </w:r>
    </w:p>
    <w:p w14:paraId="7575B5EF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A2:   the other allele</w:t>
      </w:r>
    </w:p>
    <w:p w14:paraId="3FD18F54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N:    per allele sample size</w:t>
      </w:r>
    </w:p>
    <w:p w14:paraId="65746CF2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AF1:  the allele frequency of A1</w:t>
      </w:r>
    </w:p>
    <w:p w14:paraId="3E845B2D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T:    GLMM score statistic</w:t>
      </w:r>
    </w:p>
    <w:p w14:paraId="76AAB053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SE_T: standard error of the score statistic</w:t>
      </w:r>
    </w:p>
    <w:p w14:paraId="0D3B5E56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proofErr w:type="spellStart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P_noSPA</w:t>
      </w:r>
      <w:proofErr w:type="spellEnd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: raw p-value</w:t>
      </w:r>
    </w:p>
    <w:p w14:paraId="399EB839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BETA: SNP effect or </w:t>
      </w:r>
      <w:proofErr w:type="gramStart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log(</w:t>
      </w:r>
      <w:proofErr w:type="gramEnd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odds ratio)</w:t>
      </w:r>
    </w:p>
    <w:p w14:paraId="190E3847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SE:   standard error for the estimated effect size after the SPA correction</w:t>
      </w:r>
    </w:p>
    <w:p w14:paraId="5191BFE7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P:    p-value after the SPA correction</w:t>
      </w:r>
    </w:p>
    <w:p w14:paraId="5F7BDF07" w14:textId="47F47359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CONVERGE: </w:t>
      </w:r>
      <w:ins w:id="80" w:author="Jian Yang" w:date="2021-05-14T15:16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>to</w:t>
        </w:r>
      </w:ins>
      <w:del w:id="81" w:author="Jian Yang" w:date="2021-05-14T15:16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>an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 indicat</w:t>
      </w:r>
      <w:ins w:id="82" w:author="Jian Yang" w:date="2021-05-14T15:16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>e</w:t>
        </w:r>
      </w:ins>
      <w:del w:id="83" w:author="Jian Yang" w:date="2021-05-14T15:16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>or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 </w:t>
      </w:r>
      <w:del w:id="84" w:author="Jian Yang" w:date="2021-05-14T15:16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 xml:space="preserve">for 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whether</w:t>
      </w:r>
      <w:ins w:id="85" w:author="Jian Yang" w:date="2021-05-14T15:16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 xml:space="preserve"> the</w:t>
        </w:r>
      </w:ins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 SPA correction </w:t>
      </w:r>
      <w:ins w:id="86" w:author="Jian Yang" w:date="2021-05-14T15:16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 xml:space="preserve">is </w:t>
        </w:r>
      </w:ins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converged for that variant</w:t>
      </w:r>
    </w:p>
    <w:p w14:paraId="2E27EEC7" w14:textId="7194ED24" w:rsidR="002A1AAC" w:rsidRPr="002A1AAC" w:rsidRDefault="00F57E0A" w:rsidP="002A1AAC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ins w:id="87" w:author="Jian Yang" w:date="2021-05-14T15:15:00Z">
        <w:r>
          <w:rPr>
            <w:rFonts w:ascii="Helvetica Neue" w:eastAsia="Times New Roman" w:hAnsi="Helvetica Neue" w:cs="Times New Roman"/>
            <w:color w:val="333333"/>
            <w:lang w:val="en-AU"/>
          </w:rPr>
          <w:t xml:space="preserve">Format of the summary statistics from </w:t>
        </w:r>
      </w:ins>
      <w:del w:id="88" w:author="Jian Yang" w:date="2021-05-14T15:15:00Z">
        <w:r w:rsidR="002A1AAC" w:rsidRPr="002A1AAC" w:rsidDel="00F57E0A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Association results for </w:delText>
        </w:r>
      </w:del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>ACAT-V</w:t>
      </w:r>
      <w:del w:id="89" w:author="Jian Yang" w:date="2021-05-14T15:15:00Z">
        <w:r w:rsidR="002A1AAC" w:rsidRPr="002A1AAC" w:rsidDel="00F57E0A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 gene-based test</w:delText>
        </w:r>
      </w:del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>:</w:t>
      </w:r>
    </w:p>
    <w:p w14:paraId="4D001CF6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commentRangeStart w:id="90"/>
      <w:proofErr w:type="spellStart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chr</w:t>
      </w:r>
      <w:commentRangeEnd w:id="90"/>
      <w:proofErr w:type="spellEnd"/>
      <w:r w:rsidR="004629EE">
        <w:rPr>
          <w:rStyle w:val="CommentReference"/>
        </w:rPr>
        <w:commentReference w:id="90"/>
      </w:r>
      <w:del w:id="91" w:author="Jian Yang" w:date="2021-05-14T15:18:00Z">
        <w:r w:rsidRPr="002A1AAC" w:rsidDel="004629EE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>om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:   chromosome</w:t>
      </w:r>
    </w:p>
    <w:p w14:paraId="1863ECF3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proofErr w:type="spellStart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gene_name</w:t>
      </w:r>
      <w:proofErr w:type="spellEnd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:  mapped gene</w:t>
      </w:r>
    </w:p>
    <w:p w14:paraId="4C85E91D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start:   start position of the mapped gene</w:t>
      </w:r>
    </w:p>
    <w:p w14:paraId="484CD846" w14:textId="77777777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stop:    end position of the mapped gene</w:t>
      </w:r>
    </w:p>
    <w:p w14:paraId="4711CDFF" w14:textId="53DAEB58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proofErr w:type="spellStart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snp_num</w:t>
      </w:r>
      <w:proofErr w:type="spellEnd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: </w:t>
      </w:r>
      <w:del w:id="92" w:author="Jian Yang" w:date="2021-05-14T15:16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 xml:space="preserve">the </w:delText>
        </w:r>
      </w:del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number of SNPs</w:t>
      </w:r>
      <w:ins w:id="93" w:author="Jian Yang" w:date="2021-05-14T15:17:00Z">
        <w:r w:rsidR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 xml:space="preserve"> from the GWAS data</w:t>
        </w:r>
      </w:ins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 mapped to the gene</w:t>
      </w:r>
      <w:del w:id="94" w:author="Jian Yang" w:date="2021-05-14T15:17:00Z">
        <w:r w:rsidRPr="002A1AAC" w:rsidDel="00F57E0A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 xml:space="preserve"> from the GWAS</w:delText>
        </w:r>
      </w:del>
    </w:p>
    <w:p w14:paraId="11187DF1" w14:textId="354F16FD" w:rsidR="002A1AAC" w:rsidRPr="002A1AAC" w:rsidRDefault="002A1AAC" w:rsidP="002A1AA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</w:pPr>
      <w:del w:id="95" w:author="Jian Yang" w:date="2021-05-14T15:18:00Z">
        <w:r w:rsidRPr="002A1AAC" w:rsidDel="004629EE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>cauchy</w:delText>
        </w:r>
      </w:del>
      <w:proofErr w:type="spellStart"/>
      <w:ins w:id="96" w:author="Jian Yang" w:date="2021-05-14T15:18:00Z">
        <w:r w:rsidR="004629EE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>p_acat_v</w:t>
        </w:r>
      </w:ins>
      <w:proofErr w:type="spellEnd"/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 xml:space="preserve">:  </w:t>
      </w:r>
      <w:ins w:id="97" w:author="Jian Yang" w:date="2021-05-14T15:17:00Z">
        <w:r w:rsidR="004629EE" w:rsidRPr="002A1AAC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>ACAT-V test</w:t>
        </w:r>
        <w:r w:rsidR="004629EE" w:rsidRPr="002A1AAC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t xml:space="preserve"> </w:t>
        </w:r>
      </w:ins>
      <w:r w:rsidRPr="002A1AA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  <w:lang w:val="en-AU"/>
        </w:rPr>
        <w:t>p-value</w:t>
      </w:r>
      <w:del w:id="98" w:author="Jian Yang" w:date="2021-05-14T15:17:00Z">
        <w:r w:rsidRPr="002A1AAC" w:rsidDel="004629EE">
          <w:rPr>
            <w:rFonts w:ascii="Menlo" w:eastAsia="Times New Roman" w:hAnsi="Menlo" w:cs="Menlo"/>
            <w:color w:val="333333"/>
            <w:sz w:val="18"/>
            <w:szCs w:val="18"/>
            <w:bdr w:val="none" w:sz="0" w:space="0" w:color="auto" w:frame="1"/>
            <w:lang w:val="en-AU"/>
          </w:rPr>
          <w:delText xml:space="preserve"> for the ACAT-V Cauchy test</w:delText>
        </w:r>
      </w:del>
    </w:p>
    <w:p w14:paraId="73A432E8" w14:textId="77777777" w:rsidR="002A1AAC" w:rsidRPr="002A1AAC" w:rsidRDefault="002A1AAC" w:rsidP="002A1AAC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lang w:val="en-AU"/>
        </w:rPr>
        <w:t>Note: the names of the variants were kept the same as provided (the coordinates of the variants were based on GRCh37).</w:t>
      </w:r>
    </w:p>
    <w:p w14:paraId="7D41DC7F" w14:textId="77777777" w:rsidR="002A1AAC" w:rsidRPr="002A1AAC" w:rsidRDefault="002A1AAC" w:rsidP="002A1AAC">
      <w:pPr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  <w:lang w:val="en-AU"/>
        </w:rPr>
      </w:pPr>
      <w:r w:rsidRPr="002A1AAC">
        <w:rPr>
          <w:rFonts w:ascii="Helvetica Neue" w:eastAsia="Times New Roman" w:hAnsi="Helvetica Neue" w:cs="Times New Roman"/>
          <w:b/>
          <w:bCs/>
          <w:color w:val="333333"/>
          <w:lang w:val="en-AU"/>
        </w:rPr>
        <w:t>Credits and Acknowledgements</w:t>
      </w:r>
    </w:p>
    <w:p w14:paraId="62B4FBD4" w14:textId="77777777" w:rsidR="002A1AAC" w:rsidRPr="002A1AAC" w:rsidRDefault="002A1AAC" w:rsidP="002A1AAC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proofErr w:type="spellStart"/>
      <w:r w:rsidRPr="002A1AAC">
        <w:rPr>
          <w:rFonts w:ascii="Helvetica Neue" w:eastAsia="Times New Roman" w:hAnsi="Helvetica Neue" w:cs="Times New Roman"/>
          <w:color w:val="333333"/>
          <w:lang w:val="en-AU"/>
        </w:rPr>
        <w:t>Zhili</w:t>
      </w:r>
      <w:proofErr w:type="spellEnd"/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Zheng (online tool development and data analysis), </w:t>
      </w:r>
      <w:proofErr w:type="spellStart"/>
      <w:r w:rsidRPr="002A1AAC">
        <w:rPr>
          <w:rFonts w:ascii="Helvetica Neue" w:eastAsia="Times New Roman" w:hAnsi="Helvetica Neue" w:cs="Times New Roman"/>
          <w:color w:val="333333"/>
          <w:lang w:val="en-AU"/>
        </w:rPr>
        <w:t>Longda</w:t>
      </w:r>
      <w:proofErr w:type="spellEnd"/>
      <w:r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Jiang (data analysis), Jian Yang (overseeing). The online tool was developed based on the source code modified from </w:t>
      </w:r>
      <w:proofErr w:type="spellStart"/>
      <w:r w:rsidRPr="002A1AAC">
        <w:rPr>
          <w:rFonts w:ascii="Helvetica Neue" w:eastAsia="Times New Roman" w:hAnsi="Helvetica Neue" w:cs="Times New Roman"/>
          <w:color w:val="333333"/>
          <w:lang w:val="en-AU"/>
        </w:rPr>
        <w:t>Pheweb</w:t>
      </w:r>
      <w:proofErr w:type="spellEnd"/>
      <w:r w:rsidRPr="002A1AAC">
        <w:rPr>
          <w:rFonts w:ascii="Helvetica Neue" w:eastAsia="Times New Roman" w:hAnsi="Helvetica Neue" w:cs="Times New Roman"/>
          <w:color w:val="333333"/>
          <w:lang w:val="en-AU"/>
        </w:rPr>
        <w:t>. We thank Alibaba Cloud - Australia and New Zealand for hosting the online tool.</w:t>
      </w:r>
    </w:p>
    <w:p w14:paraId="542DF26B" w14:textId="77777777" w:rsidR="002A1AAC" w:rsidRPr="002A1AAC" w:rsidRDefault="002A1AAC" w:rsidP="002A1AAC">
      <w:pPr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  <w:lang w:val="en-AU"/>
        </w:rPr>
      </w:pPr>
      <w:r w:rsidRPr="002A1AAC">
        <w:rPr>
          <w:rFonts w:ascii="Helvetica Neue" w:eastAsia="Times New Roman" w:hAnsi="Helvetica Neue" w:cs="Times New Roman"/>
          <w:b/>
          <w:bCs/>
          <w:color w:val="333333"/>
          <w:lang w:val="en-AU"/>
        </w:rPr>
        <w:t>Questions and Help Requests</w:t>
      </w:r>
    </w:p>
    <w:p w14:paraId="01B9DD20" w14:textId="3514A7B6" w:rsidR="002A1AAC" w:rsidRPr="002A1AAC" w:rsidRDefault="002A1AAC" w:rsidP="002A1AAC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lang w:val="en-AU"/>
        </w:rPr>
        <w:t>If you have any question, please send an email to Jian Yang </w:t>
      </w:r>
      <w:ins w:id="99" w:author="Jian Yang" w:date="2021-05-14T15:20:00Z">
        <w:r w:rsidR="004629EE">
          <w:rPr>
            <w:rFonts w:ascii="Helvetica Neue" w:eastAsia="Times New Roman" w:hAnsi="Helvetica Neue" w:cs="Times New Roman"/>
            <w:color w:val="0088CC"/>
            <w:lang w:val="en-AU"/>
          </w:rPr>
          <w:fldChar w:fldCharType="begin"/>
        </w:r>
        <w:r w:rsidR="004629EE">
          <w:rPr>
            <w:rFonts w:ascii="Helvetica Neue" w:eastAsia="Times New Roman" w:hAnsi="Helvetica Neue" w:cs="Times New Roman"/>
            <w:color w:val="0088CC"/>
            <w:lang w:val="en-AU"/>
          </w:rPr>
          <w:instrText xml:space="preserve"> HYPERLINK "mailto:</w:instrText>
        </w:r>
      </w:ins>
      <w:commentRangeStart w:id="100"/>
      <w:r w:rsidR="004629EE" w:rsidRPr="002A1AAC">
        <w:rPr>
          <w:rFonts w:ascii="Helvetica Neue" w:eastAsia="Times New Roman" w:hAnsi="Helvetica Neue" w:cs="Times New Roman"/>
          <w:color w:val="0088CC"/>
          <w:lang w:val="en-AU"/>
        </w:rPr>
        <w:instrText>jian.yang.qt@gmail.com</w:instrText>
      </w:r>
      <w:commentRangeEnd w:id="100"/>
      <w:ins w:id="101" w:author="Jian Yang" w:date="2021-05-14T15:20:00Z">
        <w:r w:rsidR="004629EE">
          <w:rPr>
            <w:rFonts w:ascii="Helvetica Neue" w:eastAsia="Times New Roman" w:hAnsi="Helvetica Neue" w:cs="Times New Roman"/>
            <w:color w:val="0088CC"/>
            <w:lang w:val="en-AU"/>
          </w:rPr>
          <w:instrText xml:space="preserve">" </w:instrText>
        </w:r>
        <w:r w:rsidR="004629EE">
          <w:rPr>
            <w:rFonts w:ascii="Helvetica Neue" w:eastAsia="Times New Roman" w:hAnsi="Helvetica Neue" w:cs="Times New Roman"/>
            <w:color w:val="0088CC"/>
            <w:lang w:val="en-AU"/>
          </w:rPr>
          <w:fldChar w:fldCharType="separate"/>
        </w:r>
      </w:ins>
      <w:r w:rsidR="004629EE" w:rsidRPr="001A72D3">
        <w:rPr>
          <w:rStyle w:val="Hyperlink"/>
          <w:rFonts w:ascii="Helvetica Neue" w:eastAsia="Times New Roman" w:hAnsi="Helvetica Neue" w:cs="Times New Roman"/>
          <w:lang w:val="en-AU"/>
        </w:rPr>
        <w:t>jian.yang.qt@gmail.com</w:t>
      </w:r>
      <w:ins w:id="102" w:author="Jian Yang" w:date="2021-05-14T15:20:00Z">
        <w:r w:rsidR="004629EE">
          <w:rPr>
            <w:rFonts w:ascii="Helvetica Neue" w:eastAsia="Times New Roman" w:hAnsi="Helvetica Neue" w:cs="Times New Roman"/>
            <w:color w:val="0088CC"/>
            <w:lang w:val="en-AU"/>
          </w:rPr>
          <w:fldChar w:fldCharType="end"/>
        </w:r>
      </w:ins>
      <w:r w:rsidR="004629EE">
        <w:rPr>
          <w:rStyle w:val="CommentReference"/>
        </w:rPr>
        <w:commentReference w:id="100"/>
      </w:r>
    </w:p>
    <w:p w14:paraId="5264B777" w14:textId="77777777" w:rsidR="002A1AAC" w:rsidRPr="002A1AAC" w:rsidRDefault="002A1AAC" w:rsidP="002A1AAC">
      <w:pPr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  <w:lang w:val="en-AU"/>
        </w:rPr>
      </w:pPr>
      <w:r w:rsidRPr="002A1AAC">
        <w:rPr>
          <w:rFonts w:ascii="Helvetica Neue" w:eastAsia="Times New Roman" w:hAnsi="Helvetica Neue" w:cs="Times New Roman"/>
          <w:b/>
          <w:bCs/>
          <w:color w:val="333333"/>
          <w:lang w:val="en-AU"/>
        </w:rPr>
        <w:t>Citation</w:t>
      </w:r>
    </w:p>
    <w:p w14:paraId="7CDF3BD4" w14:textId="0A4EB32C" w:rsidR="002A1AAC" w:rsidRPr="002A1AAC" w:rsidRDefault="004629EE" w:rsidP="002A1AAC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ins w:id="103" w:author="Jian Yang" w:date="2021-05-14T15:22:00Z">
        <w:r w:rsidRPr="004629EE">
          <w:rPr>
            <w:rFonts w:ascii="Helvetica Neue" w:eastAsia="Times New Roman" w:hAnsi="Helvetica Neue" w:cs="Times New Roman"/>
            <w:color w:val="333333"/>
            <w:lang w:val="en-AU"/>
          </w:rPr>
          <w:t>Jiang L, Zheng Z, Qi T, Kemper KE, Wray NR, Visscher PM, Yang J</w:t>
        </w:r>
      </w:ins>
      <w:ins w:id="104" w:author="Jian Yang" w:date="2021-05-14T15:20:00Z">
        <w:r>
          <w:rPr>
            <w:rFonts w:ascii="Helvetica Neue" w:eastAsia="Times New Roman" w:hAnsi="Helvetica Neue" w:cs="Times New Roman"/>
            <w:color w:val="333333"/>
            <w:lang w:val="en-AU"/>
          </w:rPr>
          <w:t xml:space="preserve"> (2019) </w:t>
        </w:r>
      </w:ins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A resource-efficient tool for mixed model association analysis of large-scale data. </w:t>
      </w:r>
      <w:del w:id="105" w:author="Jian Yang" w:date="2021-05-14T15:20:00Z">
        <w:r w:rsidR="002A1AAC" w:rsidRPr="002A1AAC" w:rsidDel="004629EE">
          <w:rPr>
            <w:rFonts w:ascii="Helvetica Neue" w:eastAsia="Times New Roman" w:hAnsi="Helvetica Neue" w:cs="Times New Roman"/>
            <w:color w:val="333333"/>
            <w:lang w:val="en-AU"/>
          </w:rPr>
          <w:delText xml:space="preserve">November 2019, </w:delText>
        </w:r>
      </w:del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>Nature Genet</w:t>
      </w:r>
      <w:ins w:id="106" w:author="Jian Yang" w:date="2021-05-14T15:20:00Z">
        <w:r>
          <w:rPr>
            <w:rFonts w:ascii="Helvetica Neue" w:eastAsia="Times New Roman" w:hAnsi="Helvetica Neue" w:cs="Times New Roman"/>
            <w:color w:val="333333"/>
            <w:lang w:val="en-AU"/>
          </w:rPr>
          <w:t>ics</w:t>
        </w:r>
      </w:ins>
      <w:ins w:id="107" w:author="Jian Yang" w:date="2021-05-14T15:22:00Z">
        <w:r>
          <w:rPr>
            <w:rFonts w:ascii="Helvetica Neue" w:eastAsia="Times New Roman" w:hAnsi="Helvetica Neue" w:cs="Times New Roman"/>
            <w:color w:val="333333"/>
            <w:lang w:val="en-AU"/>
          </w:rPr>
          <w:t>,</w:t>
        </w:r>
      </w:ins>
      <w:del w:id="108" w:author="Jian Yang" w:date="2021-05-14T15:20:00Z">
        <w:r w:rsidR="002A1AAC" w:rsidRPr="002A1AAC" w:rsidDel="004629EE">
          <w:rPr>
            <w:rFonts w:ascii="Helvetica Neue" w:eastAsia="Times New Roman" w:hAnsi="Helvetica Neue" w:cs="Times New Roman"/>
            <w:color w:val="333333"/>
            <w:lang w:val="en-AU"/>
          </w:rPr>
          <w:delText>.</w:delText>
        </w:r>
      </w:del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51</w:t>
      </w:r>
      <w:ins w:id="109" w:author="Jian Yang" w:date="2021-05-14T15:22:00Z">
        <w:r>
          <w:rPr>
            <w:rFonts w:ascii="Helvetica Neue" w:eastAsia="Times New Roman" w:hAnsi="Helvetica Neue" w:cs="Times New Roman"/>
            <w:color w:val="333333"/>
            <w:lang w:val="en-AU"/>
          </w:rPr>
          <w:t>:</w:t>
        </w:r>
      </w:ins>
      <w:del w:id="110" w:author="Jian Yang" w:date="2021-05-14T15:22:00Z">
        <w:r w:rsidR="002A1AAC" w:rsidRPr="002A1AAC" w:rsidDel="004629EE">
          <w:rPr>
            <w:rFonts w:ascii="Helvetica Neue" w:eastAsia="Times New Roman" w:hAnsi="Helvetica Neue" w:cs="Times New Roman"/>
            <w:color w:val="333333"/>
            <w:lang w:val="en-AU"/>
          </w:rPr>
          <w:delText>,</w:delText>
        </w:r>
      </w:del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 xml:space="preserve"> 1749–1755</w:t>
      </w:r>
      <w:ins w:id="111" w:author="Jian Yang" w:date="2021-05-14T15:22:00Z">
        <w:r>
          <w:rPr>
            <w:rFonts w:ascii="Helvetica Neue" w:eastAsia="Times New Roman" w:hAnsi="Helvetica Neue" w:cs="Times New Roman"/>
            <w:color w:val="333333"/>
            <w:lang w:val="en-AU"/>
          </w:rPr>
          <w:t>.</w:t>
        </w:r>
      </w:ins>
      <w:del w:id="112" w:author="Jian Yang" w:date="2021-05-14T15:22:00Z">
        <w:r w:rsidR="002A1AAC" w:rsidRPr="002A1AAC" w:rsidDel="004629EE">
          <w:rPr>
            <w:rFonts w:ascii="Helvetica Neue" w:eastAsia="Times New Roman" w:hAnsi="Helvetica Neue" w:cs="Times New Roman"/>
            <w:color w:val="333333"/>
            <w:lang w:val="en-AU"/>
          </w:rPr>
          <w:delText> </w:delText>
        </w:r>
        <w:r w:rsidR="001B31A6" w:rsidDel="004629EE">
          <w:fldChar w:fldCharType="begin"/>
        </w:r>
        <w:r w:rsidR="001B31A6" w:rsidDel="004629EE">
          <w:delInstrText xml:space="preserve"> HYPERLINK "https://www.nature.com/articles/s41588-019-0530-8" </w:delInstrText>
        </w:r>
        <w:r w:rsidR="001B31A6" w:rsidDel="004629EE">
          <w:fldChar w:fldCharType="separate"/>
        </w:r>
        <w:r w:rsidR="002A1AAC" w:rsidRPr="002A1AAC" w:rsidDel="004629EE">
          <w:rPr>
            <w:rFonts w:ascii="Helvetica Neue" w:eastAsia="Times New Roman" w:hAnsi="Helvetica Neue" w:cs="Times New Roman"/>
            <w:color w:val="0088CC"/>
            <w:lang w:val="en-AU"/>
          </w:rPr>
          <w:delText>doi:10.1038/s41588-019-0530-8</w:delText>
        </w:r>
        <w:r w:rsidR="001B31A6" w:rsidDel="004629EE">
          <w:rPr>
            <w:rFonts w:ascii="Helvetica Neue" w:eastAsia="Times New Roman" w:hAnsi="Helvetica Neue" w:cs="Times New Roman"/>
            <w:color w:val="0088CC"/>
            <w:lang w:val="en-AU"/>
          </w:rPr>
          <w:fldChar w:fldCharType="end"/>
        </w:r>
        <w:r w:rsidR="002A1AAC" w:rsidRPr="002A1AAC" w:rsidDel="004629EE">
          <w:rPr>
            <w:rFonts w:ascii="Helvetica Neue" w:eastAsia="Times New Roman" w:hAnsi="Helvetica Neue" w:cs="Times New Roman"/>
            <w:color w:val="333333"/>
            <w:lang w:val="en-AU"/>
          </w:rPr>
          <w:delText>.</w:delText>
        </w:r>
      </w:del>
    </w:p>
    <w:p w14:paraId="1B071E91" w14:textId="61D3C38B" w:rsidR="002A1AAC" w:rsidRPr="002A1AAC" w:rsidRDefault="004629EE" w:rsidP="002A1AAC">
      <w:pPr>
        <w:spacing w:after="135"/>
        <w:rPr>
          <w:rFonts w:ascii="Helvetica Neue" w:eastAsia="Times New Roman" w:hAnsi="Helvetica Neue" w:cs="Times New Roman"/>
          <w:color w:val="333333"/>
          <w:lang w:val="en-AU"/>
        </w:rPr>
      </w:pPr>
      <w:ins w:id="113" w:author="Jian Yang" w:date="2021-05-14T15:24:00Z">
        <w:r w:rsidRPr="004629EE">
          <w:rPr>
            <w:rFonts w:ascii="Helvetica Neue" w:eastAsia="Times New Roman" w:hAnsi="Helvetica Neue" w:cs="Times New Roman"/>
            <w:color w:val="333333"/>
            <w:lang w:val="en-AU"/>
          </w:rPr>
          <w:t>Jiang L, Zheng Z, Yang J</w:t>
        </w:r>
        <w:r>
          <w:rPr>
            <w:rFonts w:ascii="Helvetica Neue" w:eastAsia="Times New Roman" w:hAnsi="Helvetica Neue" w:cs="Times New Roman"/>
            <w:color w:val="333333"/>
            <w:lang w:val="en-AU"/>
          </w:rPr>
          <w:t xml:space="preserve"> (20</w:t>
        </w:r>
        <w:r>
          <w:rPr>
            <w:rFonts w:ascii="Helvetica Neue" w:eastAsia="Times New Roman" w:hAnsi="Helvetica Neue" w:cs="Times New Roman"/>
            <w:color w:val="333333"/>
            <w:lang w:val="en-AU"/>
          </w:rPr>
          <w:t>21</w:t>
        </w:r>
        <w:r>
          <w:rPr>
            <w:rFonts w:ascii="Helvetica Neue" w:eastAsia="Times New Roman" w:hAnsi="Helvetica Neue" w:cs="Times New Roman"/>
            <w:color w:val="333333"/>
            <w:lang w:val="en-AU"/>
          </w:rPr>
          <w:t xml:space="preserve">) </w:t>
        </w:r>
      </w:ins>
      <w:proofErr w:type="spellStart"/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>FastGWA</w:t>
      </w:r>
      <w:proofErr w:type="spellEnd"/>
      <w:r w:rsidR="002A1AAC" w:rsidRPr="002A1AAC">
        <w:rPr>
          <w:rFonts w:ascii="Helvetica Neue" w:eastAsia="Times New Roman" w:hAnsi="Helvetica Neue" w:cs="Times New Roman"/>
          <w:color w:val="333333"/>
          <w:lang w:val="en-AU"/>
        </w:rPr>
        <w:t>-GLMM: a generalized linear mixed model association tool for biobank-scale data, February 2021, PREPRINT (Version 1) available at Research Square </w:t>
      </w:r>
      <w:hyperlink r:id="rId19" w:history="1">
        <w:r w:rsidR="002A1AAC" w:rsidRPr="002A1AAC">
          <w:rPr>
            <w:rFonts w:ascii="Helvetica Neue" w:eastAsia="Times New Roman" w:hAnsi="Helvetica Neue" w:cs="Times New Roman"/>
            <w:color w:val="0088CC"/>
            <w:lang w:val="en-AU"/>
          </w:rPr>
          <w:t>https://doi.org/10.21203/rs.3.rs-128758/v1</w:t>
        </w:r>
      </w:hyperlink>
    </w:p>
    <w:p w14:paraId="7B2C5F8A" w14:textId="77777777" w:rsidR="002A1AAC" w:rsidRPr="002A1AAC" w:rsidRDefault="002A1AAC" w:rsidP="002A1AAC">
      <w:pPr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  <w:lang w:val="en-AU"/>
        </w:rPr>
      </w:pPr>
      <w:r w:rsidRPr="002A1AAC">
        <w:rPr>
          <w:rFonts w:ascii="Helvetica Neue" w:eastAsia="Times New Roman" w:hAnsi="Helvetica Neue" w:cs="Times New Roman"/>
          <w:b/>
          <w:bCs/>
          <w:color w:val="333333"/>
          <w:lang w:val="en-AU"/>
        </w:rPr>
        <w:t>Update log</w:t>
      </w:r>
    </w:p>
    <w:p w14:paraId="705A1A2E" w14:textId="796D56E9" w:rsidR="002A1AAC" w:rsidRPr="002A1AAC" w:rsidRDefault="002A1AAC" w:rsidP="002A1AAC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lastRenderedPageBreak/>
        <w:t xml:space="preserve">Version v1.1 (14 May 2021): added GWAS </w:t>
      </w:r>
      <w:ins w:id="114" w:author="Jian Yang" w:date="2021-05-14T15:24:00Z">
        <w:r w:rsidR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summary statistics</w:t>
        </w:r>
      </w:ins>
      <w:ins w:id="115" w:author="Jian Yang" w:date="2021-05-14T15:25:00Z">
        <w:r w:rsidR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 from </w:t>
        </w:r>
        <w:r w:rsidR="004629EE" w:rsidRPr="002A1AAC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GCTA-</w:t>
        </w:r>
        <w:proofErr w:type="spellStart"/>
        <w:r w:rsidR="004629EE" w:rsidRPr="002A1AAC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fastGWA</w:t>
        </w:r>
        <w:proofErr w:type="spellEnd"/>
        <w:r w:rsidR="004629EE" w:rsidRPr="002A1AAC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-GLMM v1.93.3</w:t>
        </w:r>
      </w:ins>
      <w:ins w:id="116" w:author="Jian Yang" w:date="2021-05-14T15:24:00Z">
        <w:r w:rsidR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 </w:t>
        </w:r>
      </w:ins>
      <w:del w:id="117" w:author="Jian Yang" w:date="2021-05-14T15:24:00Z">
        <w:r w:rsidRPr="002A1AAC" w:rsidDel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 xml:space="preserve">results </w:delText>
        </w:r>
      </w:del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for 2,989 </w:t>
      </w:r>
      <w:del w:id="118" w:author="Jian Yang" w:date="2021-05-14T15:24:00Z">
        <w:r w:rsidRPr="002A1AAC" w:rsidDel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 xml:space="preserve">UKB </w:delText>
        </w:r>
      </w:del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binary traits</w:t>
      </w:r>
      <w:ins w:id="119" w:author="Jian Yang" w:date="2021-05-14T15:24:00Z">
        <w:r w:rsidR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 fro</w:t>
        </w:r>
      </w:ins>
      <w:ins w:id="120" w:author="Jian Yang" w:date="2021-05-14T15:25:00Z">
        <w:r w:rsidR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m the UKB</w:t>
        </w:r>
      </w:ins>
      <w:del w:id="121" w:author="Jian Yang" w:date="2021-05-14T15:25:00Z">
        <w:r w:rsidRPr="002A1AAC" w:rsidDel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 xml:space="preserve"> using GCTA-fastGWA-GLMM v1.93.3</w:delText>
        </w:r>
      </w:del>
      <w:ins w:id="122" w:author="Jian Yang" w:date="2021-05-14T15:25:00Z">
        <w:r w:rsidR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, and</w:t>
        </w:r>
      </w:ins>
      <w:del w:id="123" w:author="Jian Yang" w:date="2021-05-14T15:25:00Z">
        <w:r w:rsidRPr="002A1AAC" w:rsidDel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>;</w:delText>
        </w:r>
      </w:del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added gene-based test </w:t>
      </w:r>
      <w:del w:id="124" w:author="Jian Yang" w:date="2021-05-14T15:26:00Z">
        <w:r w:rsidRPr="002A1AAC" w:rsidDel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 xml:space="preserve">results </w:delText>
        </w:r>
      </w:del>
      <w:ins w:id="125" w:author="Jian Yang" w:date="2021-05-14T15:26:00Z">
        <w:r w:rsidR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summary statistics from </w:t>
        </w:r>
        <w:r w:rsidR="004629EE" w:rsidRPr="002A1AAC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>GCTA-ACAT-V</w:t>
        </w:r>
        <w:r w:rsidR="004629EE" w:rsidRPr="002A1AAC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 </w:t>
        </w:r>
      </w:ins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for </w:t>
      </w:r>
      <w:ins w:id="126" w:author="Jian Yang" w:date="2021-05-14T15:26:00Z">
        <w:r w:rsidR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t xml:space="preserve">the </w:t>
        </w:r>
      </w:ins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2,989 UKB binary traits</w:t>
      </w:r>
      <w:del w:id="127" w:author="Jian Yang" w:date="2021-05-14T15:26:00Z">
        <w:r w:rsidRPr="002A1AAC" w:rsidDel="004629EE">
          <w:rPr>
            <w:rFonts w:ascii="Helvetica Neue" w:eastAsia="Times New Roman" w:hAnsi="Helvetica Neue" w:cs="Times New Roman"/>
            <w:color w:val="333333"/>
            <w:sz w:val="23"/>
            <w:szCs w:val="23"/>
            <w:lang w:val="en-AU"/>
          </w:rPr>
          <w:delText xml:space="preserve"> using GCTA-ACAT-V</w:delText>
        </w:r>
      </w:del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.</w:t>
      </w:r>
    </w:p>
    <w:p w14:paraId="4BAB4A06" w14:textId="77777777" w:rsidR="002A1AAC" w:rsidRPr="002A1AAC" w:rsidRDefault="002A1AAC" w:rsidP="002A1AAC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Version v1.1 (9 Aug 2019): reran all the analyses using GCTA-</w:t>
      </w:r>
      <w:proofErr w:type="spellStart"/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fastGWA</w:t>
      </w:r>
      <w:proofErr w:type="spellEnd"/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v1.92.3; removed variants with MAF &lt; 0.01 or missingness rate &gt; 0.1 per </w:t>
      </w:r>
      <w:proofErr w:type="gramStart"/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trait, and</w:t>
      </w:r>
      <w:proofErr w:type="gramEnd"/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 xml:space="preserve"> removed binary traits with case fraction &lt; 0.01.</w:t>
      </w:r>
    </w:p>
    <w:p w14:paraId="0543B701" w14:textId="77777777" w:rsidR="002A1AAC" w:rsidRPr="002A1AAC" w:rsidRDefault="002A1AAC" w:rsidP="002A1AAC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</w:pPr>
      <w:r w:rsidRPr="002A1AAC">
        <w:rPr>
          <w:rFonts w:ascii="Helvetica Neue" w:eastAsia="Times New Roman" w:hAnsi="Helvetica Neue" w:cs="Times New Roman"/>
          <w:color w:val="333333"/>
          <w:sz w:val="23"/>
          <w:szCs w:val="23"/>
          <w:lang w:val="en-AU"/>
        </w:rPr>
        <w:t>Version v1.0 (Apr 2019): first release.</w:t>
      </w:r>
    </w:p>
    <w:p w14:paraId="627B13B0" w14:textId="77777777" w:rsidR="00FE54C2" w:rsidRPr="002A1AAC" w:rsidRDefault="00FE54C2">
      <w:pPr>
        <w:rPr>
          <w:lang w:val="en-AU"/>
        </w:rPr>
      </w:pPr>
    </w:p>
    <w:sectPr w:rsidR="00FE54C2" w:rsidRPr="002A1AAC" w:rsidSect="00214D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8" w:author="Jian Yang" w:date="2021-05-14T15:04:00Z" w:initials="JY杨">
    <w:p w14:paraId="06273030" w14:textId="01504001" w:rsidR="00540CE6" w:rsidRDefault="00540CE6">
      <w:pPr>
        <w:pStyle w:val="CommentText"/>
      </w:pPr>
      <w:r>
        <w:rPr>
          <w:rStyle w:val="CommentReference"/>
        </w:rPr>
        <w:annotationRef/>
      </w:r>
      <w:r>
        <w:t>Once we have a copy of the summary data here at Westlake, we can update the URL. But it’s not urgent.</w:t>
      </w:r>
    </w:p>
  </w:comment>
  <w:comment w:id="51" w:author="Jian Yang" w:date="2021-05-14T15:10:00Z" w:initials="JY杨">
    <w:p w14:paraId="4D44C811" w14:textId="57DA4D2E" w:rsidR="00F57E0A" w:rsidRDefault="00F57E0A">
      <w:pPr>
        <w:pStyle w:val="CommentText"/>
      </w:pPr>
      <w:r>
        <w:rPr>
          <w:rStyle w:val="CommentReference"/>
        </w:rPr>
        <w:annotationRef/>
      </w:r>
      <w:r>
        <w:t>How about logistic regression?</w:t>
      </w:r>
    </w:p>
  </w:comment>
  <w:comment w:id="90" w:author="Jian Yang" w:date="2021-05-14T15:18:00Z" w:initials="JY杨">
    <w:p w14:paraId="3631A594" w14:textId="71651C86" w:rsidR="004629EE" w:rsidRDefault="004629EE">
      <w:pPr>
        <w:pStyle w:val="CommentText"/>
      </w:pPr>
      <w:r>
        <w:rPr>
          <w:rStyle w:val="CommentReference"/>
        </w:rPr>
        <w:annotationRef/>
      </w:r>
      <w:r>
        <w:t xml:space="preserve">We use </w:t>
      </w:r>
      <w:proofErr w:type="spellStart"/>
      <w:r>
        <w:t>chr</w:t>
      </w:r>
      <w:proofErr w:type="spellEnd"/>
      <w:r>
        <w:t xml:space="preserve"> to represent chromosome.</w:t>
      </w:r>
    </w:p>
  </w:comment>
  <w:comment w:id="100" w:author="Jian Yang" w:date="2021-05-14T15:19:00Z" w:initials="JY杨">
    <w:p w14:paraId="69D51103" w14:textId="3F091E4B" w:rsidR="004629EE" w:rsidRDefault="004629EE">
      <w:pPr>
        <w:pStyle w:val="CommentText"/>
      </w:pPr>
      <w:r>
        <w:rPr>
          <w:rStyle w:val="CommentReference"/>
        </w:rPr>
        <w:annotationRef/>
      </w:r>
      <w:r>
        <w:t>Change it to my Westlake email.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273030" w15:done="0"/>
  <w15:commentEx w15:paraId="4D44C811" w15:done="0"/>
  <w15:commentEx w15:paraId="3631A594" w15:done="0"/>
  <w15:commentEx w15:paraId="69D511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90FE9" w16cex:dateUtc="2021-05-14T07:04:00Z"/>
  <w16cex:commentExtensible w16cex:durableId="24491157" w16cex:dateUtc="2021-05-14T07:10:00Z"/>
  <w16cex:commentExtensible w16cex:durableId="24491351" w16cex:dateUtc="2021-05-14T07:18:00Z"/>
  <w16cex:commentExtensible w16cex:durableId="2449139F" w16cex:dateUtc="2021-05-14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273030" w16cid:durableId="24490FE9"/>
  <w16cid:commentId w16cid:paraId="4D44C811" w16cid:durableId="24491157"/>
  <w16cid:commentId w16cid:paraId="3631A594" w16cid:durableId="24491351"/>
  <w16cid:commentId w16cid:paraId="69D51103" w16cid:durableId="244913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83086"/>
    <w:multiLevelType w:val="multilevel"/>
    <w:tmpl w:val="756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F1D7A"/>
    <w:multiLevelType w:val="multilevel"/>
    <w:tmpl w:val="EDBC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8A61F1"/>
    <w:multiLevelType w:val="multilevel"/>
    <w:tmpl w:val="39A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235616"/>
    <w:multiLevelType w:val="multilevel"/>
    <w:tmpl w:val="A394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74627F"/>
    <w:multiLevelType w:val="multilevel"/>
    <w:tmpl w:val="FDF4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AC"/>
    <w:rsid w:val="000008B3"/>
    <w:rsid w:val="00000BB0"/>
    <w:rsid w:val="00002AA1"/>
    <w:rsid w:val="000148C4"/>
    <w:rsid w:val="00014C4F"/>
    <w:rsid w:val="0002049D"/>
    <w:rsid w:val="000205EB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D22B2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7773"/>
    <w:rsid w:val="00196E5D"/>
    <w:rsid w:val="001A4181"/>
    <w:rsid w:val="001B0F96"/>
    <w:rsid w:val="001B31A6"/>
    <w:rsid w:val="001C1D2A"/>
    <w:rsid w:val="001C4484"/>
    <w:rsid w:val="001C473C"/>
    <w:rsid w:val="001C5D8C"/>
    <w:rsid w:val="001C5DBC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F0242"/>
    <w:rsid w:val="001F37BA"/>
    <w:rsid w:val="001F5406"/>
    <w:rsid w:val="001F639D"/>
    <w:rsid w:val="001F720A"/>
    <w:rsid w:val="0020002D"/>
    <w:rsid w:val="00200961"/>
    <w:rsid w:val="0020304D"/>
    <w:rsid w:val="002060CA"/>
    <w:rsid w:val="00211106"/>
    <w:rsid w:val="00214D31"/>
    <w:rsid w:val="002179C5"/>
    <w:rsid w:val="0022234F"/>
    <w:rsid w:val="002226E1"/>
    <w:rsid w:val="00225480"/>
    <w:rsid w:val="00232819"/>
    <w:rsid w:val="00234AF0"/>
    <w:rsid w:val="00236F14"/>
    <w:rsid w:val="0023717E"/>
    <w:rsid w:val="00242258"/>
    <w:rsid w:val="00244DAE"/>
    <w:rsid w:val="00247563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1AAC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7E15"/>
    <w:rsid w:val="003122DE"/>
    <w:rsid w:val="0031405C"/>
    <w:rsid w:val="00314D9F"/>
    <w:rsid w:val="003166B4"/>
    <w:rsid w:val="00317041"/>
    <w:rsid w:val="00320420"/>
    <w:rsid w:val="00322903"/>
    <w:rsid w:val="00323F01"/>
    <w:rsid w:val="0033033E"/>
    <w:rsid w:val="003307A2"/>
    <w:rsid w:val="00331C68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226B"/>
    <w:rsid w:val="00375C7B"/>
    <w:rsid w:val="00380F94"/>
    <w:rsid w:val="00381BE7"/>
    <w:rsid w:val="00382A26"/>
    <w:rsid w:val="003936B1"/>
    <w:rsid w:val="00395AEF"/>
    <w:rsid w:val="003A0C2F"/>
    <w:rsid w:val="003A0E70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402B09"/>
    <w:rsid w:val="0040315F"/>
    <w:rsid w:val="00404A82"/>
    <w:rsid w:val="00412D7D"/>
    <w:rsid w:val="004201DB"/>
    <w:rsid w:val="00422EC9"/>
    <w:rsid w:val="0043095A"/>
    <w:rsid w:val="00430C20"/>
    <w:rsid w:val="00431EC6"/>
    <w:rsid w:val="004476EF"/>
    <w:rsid w:val="00447A53"/>
    <w:rsid w:val="00447B7A"/>
    <w:rsid w:val="0045644D"/>
    <w:rsid w:val="004616E4"/>
    <w:rsid w:val="00461A90"/>
    <w:rsid w:val="004629EE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92A0C"/>
    <w:rsid w:val="004A01FD"/>
    <w:rsid w:val="004A47E6"/>
    <w:rsid w:val="004B2A95"/>
    <w:rsid w:val="004C47F2"/>
    <w:rsid w:val="004C56A1"/>
    <w:rsid w:val="004C5C6C"/>
    <w:rsid w:val="004C5C8E"/>
    <w:rsid w:val="004E39AD"/>
    <w:rsid w:val="004E63E7"/>
    <w:rsid w:val="004F1114"/>
    <w:rsid w:val="004F42B3"/>
    <w:rsid w:val="005052FD"/>
    <w:rsid w:val="00511BE7"/>
    <w:rsid w:val="00515610"/>
    <w:rsid w:val="005224F6"/>
    <w:rsid w:val="00524A4C"/>
    <w:rsid w:val="00527030"/>
    <w:rsid w:val="005331CC"/>
    <w:rsid w:val="00533C24"/>
    <w:rsid w:val="00535E3C"/>
    <w:rsid w:val="0054006E"/>
    <w:rsid w:val="00540CE6"/>
    <w:rsid w:val="00543BC2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91DF6"/>
    <w:rsid w:val="005A56B4"/>
    <w:rsid w:val="005B2E75"/>
    <w:rsid w:val="005B36BA"/>
    <w:rsid w:val="005B737D"/>
    <w:rsid w:val="005C40A0"/>
    <w:rsid w:val="005C50E2"/>
    <w:rsid w:val="005C59E1"/>
    <w:rsid w:val="005D0A7E"/>
    <w:rsid w:val="005D1B50"/>
    <w:rsid w:val="005E42A7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40C64"/>
    <w:rsid w:val="00642119"/>
    <w:rsid w:val="0064457D"/>
    <w:rsid w:val="0065042D"/>
    <w:rsid w:val="0065051F"/>
    <w:rsid w:val="006509FE"/>
    <w:rsid w:val="00653790"/>
    <w:rsid w:val="006706D9"/>
    <w:rsid w:val="00670B86"/>
    <w:rsid w:val="00676833"/>
    <w:rsid w:val="00681B3F"/>
    <w:rsid w:val="0068221B"/>
    <w:rsid w:val="00682EB5"/>
    <w:rsid w:val="006869AA"/>
    <w:rsid w:val="00693785"/>
    <w:rsid w:val="00695D8D"/>
    <w:rsid w:val="00697274"/>
    <w:rsid w:val="006C33D9"/>
    <w:rsid w:val="006C3B60"/>
    <w:rsid w:val="006C6ACF"/>
    <w:rsid w:val="006D037C"/>
    <w:rsid w:val="006D3706"/>
    <w:rsid w:val="006E1DDA"/>
    <w:rsid w:val="006E265C"/>
    <w:rsid w:val="006E2E38"/>
    <w:rsid w:val="006E3CDF"/>
    <w:rsid w:val="006E4906"/>
    <w:rsid w:val="006E52EF"/>
    <w:rsid w:val="006F1B11"/>
    <w:rsid w:val="006F4158"/>
    <w:rsid w:val="00704D20"/>
    <w:rsid w:val="00706C49"/>
    <w:rsid w:val="00710C1F"/>
    <w:rsid w:val="00717CB0"/>
    <w:rsid w:val="00722596"/>
    <w:rsid w:val="00724628"/>
    <w:rsid w:val="00733D4E"/>
    <w:rsid w:val="007404E7"/>
    <w:rsid w:val="00744CF3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6823"/>
    <w:rsid w:val="00777D4F"/>
    <w:rsid w:val="007837AD"/>
    <w:rsid w:val="0078397F"/>
    <w:rsid w:val="007921D4"/>
    <w:rsid w:val="00797B93"/>
    <w:rsid w:val="007A2D57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55DC"/>
    <w:rsid w:val="008E5945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62113"/>
    <w:rsid w:val="00970749"/>
    <w:rsid w:val="00972D6C"/>
    <w:rsid w:val="00973B51"/>
    <w:rsid w:val="0097514C"/>
    <w:rsid w:val="00980141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F5F09"/>
    <w:rsid w:val="00A01CEF"/>
    <w:rsid w:val="00A0433F"/>
    <w:rsid w:val="00A05F37"/>
    <w:rsid w:val="00A07985"/>
    <w:rsid w:val="00A07DD6"/>
    <w:rsid w:val="00A10BE1"/>
    <w:rsid w:val="00A10C0B"/>
    <w:rsid w:val="00A12804"/>
    <w:rsid w:val="00A179DF"/>
    <w:rsid w:val="00A20939"/>
    <w:rsid w:val="00A26191"/>
    <w:rsid w:val="00A30967"/>
    <w:rsid w:val="00A309CC"/>
    <w:rsid w:val="00A32DD2"/>
    <w:rsid w:val="00A33258"/>
    <w:rsid w:val="00A3660B"/>
    <w:rsid w:val="00A40606"/>
    <w:rsid w:val="00A42AB5"/>
    <w:rsid w:val="00A43FD0"/>
    <w:rsid w:val="00A526CE"/>
    <w:rsid w:val="00A62F94"/>
    <w:rsid w:val="00A63A76"/>
    <w:rsid w:val="00A760E9"/>
    <w:rsid w:val="00A80115"/>
    <w:rsid w:val="00A806CD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D1277"/>
    <w:rsid w:val="00AD2223"/>
    <w:rsid w:val="00AD379F"/>
    <w:rsid w:val="00AE0EDA"/>
    <w:rsid w:val="00AE27EE"/>
    <w:rsid w:val="00AE6FF4"/>
    <w:rsid w:val="00AF40A1"/>
    <w:rsid w:val="00AF6360"/>
    <w:rsid w:val="00B11583"/>
    <w:rsid w:val="00B15C8C"/>
    <w:rsid w:val="00B20C89"/>
    <w:rsid w:val="00B22BB6"/>
    <w:rsid w:val="00B250CA"/>
    <w:rsid w:val="00B2657C"/>
    <w:rsid w:val="00B31B58"/>
    <w:rsid w:val="00B33108"/>
    <w:rsid w:val="00B41309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E24"/>
    <w:rsid w:val="00BC56BB"/>
    <w:rsid w:val="00BC5E73"/>
    <w:rsid w:val="00BD40B7"/>
    <w:rsid w:val="00BD6C52"/>
    <w:rsid w:val="00BE0DF7"/>
    <w:rsid w:val="00BE0E07"/>
    <w:rsid w:val="00BE30E1"/>
    <w:rsid w:val="00BE7FCC"/>
    <w:rsid w:val="00BF0CDE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F1DD5"/>
    <w:rsid w:val="00CF21C9"/>
    <w:rsid w:val="00CF5B47"/>
    <w:rsid w:val="00CF7C06"/>
    <w:rsid w:val="00CF7E05"/>
    <w:rsid w:val="00D11660"/>
    <w:rsid w:val="00D30D3C"/>
    <w:rsid w:val="00D37FE6"/>
    <w:rsid w:val="00D434F8"/>
    <w:rsid w:val="00D44CF0"/>
    <w:rsid w:val="00D454D4"/>
    <w:rsid w:val="00D462FA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D44"/>
    <w:rsid w:val="00DE6EA3"/>
    <w:rsid w:val="00DF2D55"/>
    <w:rsid w:val="00E02A51"/>
    <w:rsid w:val="00E05313"/>
    <w:rsid w:val="00E077DE"/>
    <w:rsid w:val="00E10D64"/>
    <w:rsid w:val="00E113A2"/>
    <w:rsid w:val="00E22143"/>
    <w:rsid w:val="00E27896"/>
    <w:rsid w:val="00E31FF3"/>
    <w:rsid w:val="00E334BE"/>
    <w:rsid w:val="00E34438"/>
    <w:rsid w:val="00E362CE"/>
    <w:rsid w:val="00E404AE"/>
    <w:rsid w:val="00E4084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386C"/>
    <w:rsid w:val="00EA58B2"/>
    <w:rsid w:val="00EA68F0"/>
    <w:rsid w:val="00EB060E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2732A"/>
    <w:rsid w:val="00F36AA4"/>
    <w:rsid w:val="00F47EF2"/>
    <w:rsid w:val="00F502CB"/>
    <w:rsid w:val="00F57E0A"/>
    <w:rsid w:val="00F6065C"/>
    <w:rsid w:val="00F658B5"/>
    <w:rsid w:val="00F753E3"/>
    <w:rsid w:val="00F77E19"/>
    <w:rsid w:val="00F831D8"/>
    <w:rsid w:val="00F858B7"/>
    <w:rsid w:val="00F85C98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A572"/>
  <w14:defaultImageDpi w14:val="32767"/>
  <w15:chartTrackingRefBased/>
  <w15:docId w15:val="{61DB6F37-D136-9D48-8C1A-515A943E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1A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/>
    </w:rPr>
  </w:style>
  <w:style w:type="paragraph" w:styleId="Heading3">
    <w:name w:val="heading 3"/>
    <w:basedOn w:val="Normal"/>
    <w:link w:val="Heading3Char"/>
    <w:uiPriority w:val="9"/>
    <w:qFormat/>
    <w:rsid w:val="002A1A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Heading4">
    <w:name w:val="heading 4"/>
    <w:basedOn w:val="Normal"/>
    <w:link w:val="Heading4Char"/>
    <w:uiPriority w:val="9"/>
    <w:qFormat/>
    <w:rsid w:val="002A1AA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1AAC"/>
    <w:rPr>
      <w:rFonts w:ascii="Times New Roman" w:eastAsia="Times New Roman" w:hAnsi="Times New Roman" w:cs="Times New Roman"/>
      <w:b/>
      <w:bCs/>
      <w:sz w:val="36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A1AAC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2A1AAC"/>
    <w:rPr>
      <w:rFonts w:ascii="Times New Roman" w:eastAsia="Times New Roman" w:hAnsi="Times New Roman" w:cs="Times New Roman"/>
      <w:b/>
      <w:bCs/>
      <w:lang w:val="en-AU"/>
    </w:rPr>
  </w:style>
  <w:style w:type="paragraph" w:styleId="NormalWeb">
    <w:name w:val="Normal (Web)"/>
    <w:basedOn w:val="Normal"/>
    <w:uiPriority w:val="99"/>
    <w:semiHidden/>
    <w:unhideWhenUsed/>
    <w:rsid w:val="002A1AA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apple-converted-space">
    <w:name w:val="apple-converted-space"/>
    <w:basedOn w:val="DefaultParagraphFont"/>
    <w:rsid w:val="002A1AAC"/>
  </w:style>
  <w:style w:type="character" w:styleId="Hyperlink">
    <w:name w:val="Hyperlink"/>
    <w:basedOn w:val="DefaultParagraphFont"/>
    <w:uiPriority w:val="99"/>
    <w:unhideWhenUsed/>
    <w:rsid w:val="002A1A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AAC"/>
    <w:rPr>
      <w:rFonts w:ascii="Courier New" w:eastAsia="Times New Roman" w:hAnsi="Courier New" w:cs="Courier New"/>
      <w:sz w:val="20"/>
      <w:szCs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2A1AA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A1AAC"/>
  </w:style>
  <w:style w:type="character" w:styleId="CommentReference">
    <w:name w:val="annotation reference"/>
    <w:basedOn w:val="DefaultParagraphFont"/>
    <w:uiPriority w:val="99"/>
    <w:semiHidden/>
    <w:unhideWhenUsed/>
    <w:rsid w:val="00540C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C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C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CE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462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fastgwa.info/ukbwes/phenotypes" TargetMode="External"/><Relationship Id="rId18" Type="http://schemas.openxmlformats.org/officeDocument/2006/relationships/hyperlink" Target="http://link_to_be_insert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fastgwa.info/ukbimp/phenotypes" TargetMode="External"/><Relationship Id="rId12" Type="http://schemas.openxmlformats.org/officeDocument/2006/relationships/hyperlink" Target="file:///Users/uqljian5/Documents/gcta2_doc_github/build/res/UKB_WES_v1.1.csv" TargetMode="External"/><Relationship Id="rId17" Type="http://schemas.openxmlformats.org/officeDocument/2006/relationships/hyperlink" Target="http://link_to_be_inserted" TargetMode="External"/><Relationship Id="rId2" Type="http://schemas.openxmlformats.org/officeDocument/2006/relationships/styles" Target="styles.xml"/><Relationship Id="rId16" Type="http://schemas.openxmlformats.org/officeDocument/2006/relationships/hyperlink" Target="file:///Users/uqljian5/Documents/gcta2_doc_github/build/res/UKB_binary_v1.1.cs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Users/uqljian5/Documents/gcta2_doc_github/build/res/UKB_impute_v1.1.csv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www.sciencedirect.com/science/article/pii/S0002929719300023" TargetMode="External"/><Relationship Id="rId15" Type="http://schemas.openxmlformats.org/officeDocument/2006/relationships/hyperlink" Target="http://fastgwa.info/ukbimpbin/phenotypes" TargetMode="External"/><Relationship Id="rId10" Type="http://schemas.microsoft.com/office/2016/09/relationships/commentsIds" Target="commentsIds.xml"/><Relationship Id="rId19" Type="http://schemas.openxmlformats.org/officeDocument/2006/relationships/hyperlink" Target="https://europepmc.org/article/PPR/PPR283012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file:///Users/uqljian5/Documents/gcta2_doc_github/build/res/UKB_binary_v1.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Jian Yang</cp:lastModifiedBy>
  <cp:revision>2</cp:revision>
  <dcterms:created xsi:type="dcterms:W3CDTF">2021-05-14T07:26:00Z</dcterms:created>
  <dcterms:modified xsi:type="dcterms:W3CDTF">2021-05-14T07:26:00Z</dcterms:modified>
</cp:coreProperties>
</file>