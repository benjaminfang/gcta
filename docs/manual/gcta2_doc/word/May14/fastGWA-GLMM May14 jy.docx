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12DF02" w14:textId="77777777" w:rsidR="00F030A8" w:rsidRPr="00F030A8" w:rsidRDefault="00F030A8" w:rsidP="00F030A8">
      <w:pPr>
        <w:pBdr>
          <w:left w:val="single" w:sz="48" w:space="6" w:color="4F9CFF"/>
        </w:pBdr>
        <w:spacing w:before="225" w:after="225"/>
        <w:outlineLvl w:val="2"/>
        <w:rPr>
          <w:rFonts w:ascii="Helvetica Neue" w:eastAsia="Times New Roman" w:hAnsi="Helvetica Neue" w:cs="Times New Roman"/>
          <w:b/>
          <w:bCs/>
          <w:color w:val="333333"/>
          <w:sz w:val="29"/>
          <w:szCs w:val="29"/>
          <w:lang w:val="en-AU"/>
        </w:rPr>
      </w:pPr>
      <w:proofErr w:type="spellStart"/>
      <w:r w:rsidRPr="00F030A8">
        <w:rPr>
          <w:rFonts w:ascii="Helvetica Neue" w:eastAsia="Times New Roman" w:hAnsi="Helvetica Neue" w:cs="Times New Roman"/>
          <w:b/>
          <w:bCs/>
          <w:color w:val="333333"/>
          <w:sz w:val="29"/>
          <w:szCs w:val="29"/>
          <w:lang w:val="en-AU"/>
        </w:rPr>
        <w:t>fastGWA</w:t>
      </w:r>
      <w:proofErr w:type="spellEnd"/>
      <w:r w:rsidRPr="00F030A8">
        <w:rPr>
          <w:rFonts w:ascii="Helvetica Neue" w:eastAsia="Times New Roman" w:hAnsi="Helvetica Neue" w:cs="Times New Roman"/>
          <w:b/>
          <w:bCs/>
          <w:color w:val="333333"/>
          <w:sz w:val="29"/>
          <w:szCs w:val="29"/>
          <w:lang w:val="en-AU"/>
        </w:rPr>
        <w:t>-GLMM</w:t>
      </w:r>
    </w:p>
    <w:p w14:paraId="3F0200F4" w14:textId="77777777" w:rsidR="00F030A8" w:rsidRPr="00F030A8" w:rsidRDefault="00F030A8" w:rsidP="00F030A8">
      <w:pPr>
        <w:spacing w:after="135"/>
        <w:rPr>
          <w:rFonts w:ascii="Helvetica Neue" w:eastAsia="Times New Roman" w:hAnsi="Helvetica Neue" w:cs="Times New Roman"/>
          <w:color w:val="333333"/>
          <w:lang w:val="en-AU"/>
        </w:rPr>
      </w:pPr>
      <w:proofErr w:type="spellStart"/>
      <w:r w:rsidRPr="00F030A8">
        <w:rPr>
          <w:rFonts w:ascii="Helvetica Neue" w:eastAsia="Times New Roman" w:hAnsi="Helvetica Neue" w:cs="Times New Roman"/>
          <w:b/>
          <w:bCs/>
          <w:color w:val="333333"/>
          <w:lang w:val="en-AU"/>
        </w:rPr>
        <w:t>fastGWA</w:t>
      </w:r>
      <w:proofErr w:type="spellEnd"/>
      <w:r w:rsidRPr="00F030A8">
        <w:rPr>
          <w:rFonts w:ascii="Helvetica Neue" w:eastAsia="Times New Roman" w:hAnsi="Helvetica Neue" w:cs="Times New Roman"/>
          <w:b/>
          <w:bCs/>
          <w:color w:val="333333"/>
          <w:lang w:val="en-AU"/>
        </w:rPr>
        <w:t>-GLMM: A fast GLMM-based Genome-Wide Association tool</w:t>
      </w:r>
    </w:p>
    <w:p w14:paraId="4AEB7771" w14:textId="77777777" w:rsidR="00F030A8" w:rsidRPr="00F030A8" w:rsidRDefault="00F030A8" w:rsidP="00F030A8">
      <w:pPr>
        <w:spacing w:after="135"/>
        <w:rPr>
          <w:rFonts w:ascii="Helvetica Neue" w:eastAsia="Times New Roman" w:hAnsi="Helvetica Neue" w:cs="Times New Roman"/>
          <w:color w:val="333333"/>
          <w:lang w:val="en-AU"/>
        </w:rPr>
      </w:pPr>
      <w:proofErr w:type="spellStart"/>
      <w:r w:rsidRPr="00F030A8">
        <w:rPr>
          <w:rFonts w:ascii="Helvetica Neue" w:eastAsia="Times New Roman" w:hAnsi="Helvetica Neue" w:cs="Times New Roman"/>
          <w:color w:val="333333"/>
          <w:lang w:val="en-AU"/>
        </w:rPr>
        <w:t>fastGWA</w:t>
      </w:r>
      <w:proofErr w:type="spellEnd"/>
      <w:r w:rsidRPr="00F030A8">
        <w:rPr>
          <w:rFonts w:ascii="Helvetica Neue" w:eastAsia="Times New Roman" w:hAnsi="Helvetica Neue" w:cs="Times New Roman"/>
          <w:color w:val="333333"/>
          <w:lang w:val="en-AU"/>
        </w:rPr>
        <w:t>-GLMM is a resource-efficient tool for generalized linear mixed model (GLMM-) based GWAS analysis for binary traits in biobank-scale data such as the UK Biobank. It uses saddle point approximation (SPA) method account for inflation in test statistics of low-frequency variants due to case-control imbalance. Credits: </w:t>
      </w:r>
      <w:proofErr w:type="spellStart"/>
      <w:r w:rsidRPr="00F030A8">
        <w:rPr>
          <w:rFonts w:ascii="Helvetica Neue" w:eastAsia="Times New Roman" w:hAnsi="Helvetica Neue" w:cs="Times New Roman"/>
          <w:color w:val="333333"/>
          <w:lang w:val="en-AU"/>
        </w:rPr>
        <w:fldChar w:fldCharType="begin"/>
      </w:r>
      <w:r w:rsidRPr="00F030A8">
        <w:rPr>
          <w:rFonts w:ascii="Helvetica Neue" w:eastAsia="Times New Roman" w:hAnsi="Helvetica Neue" w:cs="Times New Roman"/>
          <w:color w:val="333333"/>
          <w:lang w:val="en-AU"/>
        </w:rPr>
        <w:instrText xml:space="preserve"> HYPERLINK "mailto:longda.jiang@uq.edu.au" </w:instrText>
      </w:r>
      <w:r w:rsidRPr="00F030A8">
        <w:rPr>
          <w:rFonts w:ascii="Helvetica Neue" w:eastAsia="Times New Roman" w:hAnsi="Helvetica Neue" w:cs="Times New Roman"/>
          <w:color w:val="333333"/>
          <w:lang w:val="en-AU"/>
        </w:rPr>
        <w:fldChar w:fldCharType="separate"/>
      </w:r>
      <w:r w:rsidRPr="00F030A8">
        <w:rPr>
          <w:rFonts w:ascii="Helvetica Neue" w:eastAsia="Times New Roman" w:hAnsi="Helvetica Neue" w:cs="Times New Roman"/>
          <w:color w:val="0088CC"/>
          <w:lang w:val="en-AU"/>
        </w:rPr>
        <w:t>Longda</w:t>
      </w:r>
      <w:proofErr w:type="spellEnd"/>
      <w:r w:rsidRPr="00F030A8">
        <w:rPr>
          <w:rFonts w:ascii="Helvetica Neue" w:eastAsia="Times New Roman" w:hAnsi="Helvetica Neue" w:cs="Times New Roman"/>
          <w:color w:val="0088CC"/>
          <w:lang w:val="en-AU"/>
        </w:rPr>
        <w:t xml:space="preserve"> Jiang</w:t>
      </w:r>
      <w:r w:rsidRPr="00F030A8">
        <w:rPr>
          <w:rFonts w:ascii="Helvetica Neue" w:eastAsia="Times New Roman" w:hAnsi="Helvetica Neue" w:cs="Times New Roman"/>
          <w:color w:val="333333"/>
          <w:lang w:val="en-AU"/>
        </w:rPr>
        <w:fldChar w:fldCharType="end"/>
      </w:r>
      <w:r w:rsidRPr="00F030A8">
        <w:rPr>
          <w:rFonts w:ascii="Helvetica Neue" w:eastAsia="Times New Roman" w:hAnsi="Helvetica Neue" w:cs="Times New Roman"/>
          <w:color w:val="333333"/>
          <w:lang w:val="en-AU"/>
        </w:rPr>
        <w:t> (method, simulation and analysis), </w:t>
      </w:r>
      <w:proofErr w:type="spellStart"/>
      <w:r w:rsidRPr="00F030A8">
        <w:rPr>
          <w:rFonts w:ascii="Helvetica Neue" w:eastAsia="Times New Roman" w:hAnsi="Helvetica Neue" w:cs="Times New Roman"/>
          <w:color w:val="333333"/>
          <w:lang w:val="en-AU"/>
        </w:rPr>
        <w:fldChar w:fldCharType="begin"/>
      </w:r>
      <w:r w:rsidRPr="00F030A8">
        <w:rPr>
          <w:rFonts w:ascii="Helvetica Neue" w:eastAsia="Times New Roman" w:hAnsi="Helvetica Neue" w:cs="Times New Roman"/>
          <w:color w:val="333333"/>
          <w:lang w:val="en-AU"/>
        </w:rPr>
        <w:instrText xml:space="preserve"> HYPERLINK "mailto:zhili.zheng@uq.edu.au" </w:instrText>
      </w:r>
      <w:r w:rsidRPr="00F030A8">
        <w:rPr>
          <w:rFonts w:ascii="Helvetica Neue" w:eastAsia="Times New Roman" w:hAnsi="Helvetica Neue" w:cs="Times New Roman"/>
          <w:color w:val="333333"/>
          <w:lang w:val="en-AU"/>
        </w:rPr>
        <w:fldChar w:fldCharType="separate"/>
      </w:r>
      <w:r w:rsidRPr="00F030A8">
        <w:rPr>
          <w:rFonts w:ascii="Helvetica Neue" w:eastAsia="Times New Roman" w:hAnsi="Helvetica Neue" w:cs="Times New Roman"/>
          <w:color w:val="0088CC"/>
          <w:lang w:val="en-AU"/>
        </w:rPr>
        <w:t>Zhili</w:t>
      </w:r>
      <w:proofErr w:type="spellEnd"/>
      <w:r w:rsidRPr="00F030A8">
        <w:rPr>
          <w:rFonts w:ascii="Helvetica Neue" w:eastAsia="Times New Roman" w:hAnsi="Helvetica Neue" w:cs="Times New Roman"/>
          <w:color w:val="0088CC"/>
          <w:lang w:val="en-AU"/>
        </w:rPr>
        <w:t xml:space="preserve"> Zheng</w:t>
      </w:r>
      <w:r w:rsidRPr="00F030A8">
        <w:rPr>
          <w:rFonts w:ascii="Helvetica Neue" w:eastAsia="Times New Roman" w:hAnsi="Helvetica Neue" w:cs="Times New Roman"/>
          <w:color w:val="333333"/>
          <w:lang w:val="en-AU"/>
        </w:rPr>
        <w:fldChar w:fldCharType="end"/>
      </w:r>
      <w:r w:rsidRPr="00F030A8">
        <w:rPr>
          <w:rFonts w:ascii="Helvetica Neue" w:eastAsia="Times New Roman" w:hAnsi="Helvetica Neue" w:cs="Times New Roman"/>
          <w:color w:val="333333"/>
          <w:lang w:val="en-AU"/>
        </w:rPr>
        <w:t> (method, software and analysis) and </w:t>
      </w:r>
      <w:hyperlink r:id="rId4" w:history="1">
        <w:r w:rsidRPr="00F030A8">
          <w:rPr>
            <w:rFonts w:ascii="Helvetica Neue" w:eastAsia="Times New Roman" w:hAnsi="Helvetica Neue" w:cs="Times New Roman"/>
            <w:color w:val="0088CC"/>
            <w:lang w:val="en-AU"/>
          </w:rPr>
          <w:t>Jian Yang</w:t>
        </w:r>
      </w:hyperlink>
      <w:r w:rsidRPr="00F030A8">
        <w:rPr>
          <w:rFonts w:ascii="Helvetica Neue" w:eastAsia="Times New Roman" w:hAnsi="Helvetica Neue" w:cs="Times New Roman"/>
          <w:color w:val="333333"/>
          <w:lang w:val="en-AU"/>
        </w:rPr>
        <w:t> (method and overseeing).</w:t>
      </w:r>
    </w:p>
    <w:p w14:paraId="46520BFB" w14:textId="77777777" w:rsidR="00F030A8" w:rsidRPr="00F030A8" w:rsidRDefault="00F030A8" w:rsidP="00F030A8">
      <w:pPr>
        <w:spacing w:after="135"/>
        <w:rPr>
          <w:rFonts w:ascii="Helvetica Neue" w:eastAsia="Times New Roman" w:hAnsi="Helvetica Neue" w:cs="Times New Roman"/>
          <w:color w:val="333333"/>
          <w:lang w:val="en-AU"/>
        </w:rPr>
      </w:pPr>
      <w:r w:rsidRPr="00F030A8">
        <w:rPr>
          <w:rFonts w:ascii="Helvetica Neue" w:eastAsia="Times New Roman" w:hAnsi="Helvetica Neue" w:cs="Times New Roman"/>
          <w:color w:val="333333"/>
          <w:lang w:val="en-AU"/>
        </w:rPr>
        <w:t xml:space="preserve">We have applied </w:t>
      </w:r>
      <w:proofErr w:type="spellStart"/>
      <w:r w:rsidRPr="00F030A8">
        <w:rPr>
          <w:rFonts w:ascii="Helvetica Neue" w:eastAsia="Times New Roman" w:hAnsi="Helvetica Neue" w:cs="Times New Roman"/>
          <w:color w:val="333333"/>
          <w:lang w:val="en-AU"/>
        </w:rPr>
        <w:t>fastGWA</w:t>
      </w:r>
      <w:proofErr w:type="spellEnd"/>
      <w:r w:rsidRPr="00F030A8">
        <w:rPr>
          <w:rFonts w:ascii="Helvetica Neue" w:eastAsia="Times New Roman" w:hAnsi="Helvetica Neue" w:cs="Times New Roman"/>
          <w:color w:val="333333"/>
          <w:lang w:val="en-AU"/>
        </w:rPr>
        <w:t>-GLMM to 2,989 binary traits on 456,348 array-genotyped and imputed individuals in the UK Biobank. All the summary statistics are available at our data portal: </w:t>
      </w:r>
      <w:hyperlink r:id="rId5" w:history="1">
        <w:r w:rsidRPr="00F030A8">
          <w:rPr>
            <w:rFonts w:ascii="Helvetica Neue" w:eastAsia="Times New Roman" w:hAnsi="Helvetica Neue" w:cs="Times New Roman"/>
            <w:color w:val="0088CC"/>
            <w:lang w:val="en-AU"/>
          </w:rPr>
          <w:t>http://fastgwa.info/ukbimpbin/</w:t>
        </w:r>
      </w:hyperlink>
      <w:r w:rsidRPr="00F030A8">
        <w:rPr>
          <w:rFonts w:ascii="Helvetica Neue" w:eastAsia="Times New Roman" w:hAnsi="Helvetica Neue" w:cs="Times New Roman"/>
          <w:color w:val="333333"/>
          <w:lang w:val="en-AU"/>
        </w:rPr>
        <w:t>, where users can query, download or visualize the summary data.</w:t>
      </w:r>
    </w:p>
    <w:p w14:paraId="54A28588" w14:textId="77777777" w:rsidR="00F030A8" w:rsidRPr="00F030A8" w:rsidRDefault="00F030A8" w:rsidP="00F030A8">
      <w:pPr>
        <w:spacing w:line="270" w:lineRule="atLeast"/>
        <w:outlineLvl w:val="3"/>
        <w:rPr>
          <w:rFonts w:ascii="Helvetica Neue" w:eastAsia="Times New Roman" w:hAnsi="Helvetica Neue" w:cs="Times New Roman"/>
          <w:b/>
          <w:bCs/>
          <w:color w:val="333333"/>
          <w:lang w:val="en-AU"/>
        </w:rPr>
      </w:pPr>
      <w:r w:rsidRPr="00F030A8">
        <w:rPr>
          <w:rFonts w:ascii="Helvetica Neue" w:eastAsia="Times New Roman" w:hAnsi="Helvetica Neue" w:cs="Times New Roman"/>
          <w:b/>
          <w:bCs/>
          <w:color w:val="333333"/>
          <w:lang w:val="en-AU"/>
        </w:rPr>
        <w:t>Citation</w:t>
      </w:r>
    </w:p>
    <w:p w14:paraId="79E99B14" w14:textId="3E5CE6DF" w:rsidR="00F030A8" w:rsidRPr="00F030A8" w:rsidRDefault="008A6B8E" w:rsidP="00F030A8">
      <w:pPr>
        <w:spacing w:after="135"/>
        <w:rPr>
          <w:rFonts w:ascii="Helvetica Neue" w:eastAsia="Times New Roman" w:hAnsi="Helvetica Neue" w:cs="Times New Roman"/>
          <w:color w:val="333333"/>
          <w:lang w:val="en-AU"/>
        </w:rPr>
      </w:pPr>
      <w:ins w:id="0" w:author="Jian Yang" w:date="2021-05-14T15:27:00Z">
        <w:r w:rsidRPr="004629EE">
          <w:rPr>
            <w:rFonts w:ascii="Helvetica Neue" w:eastAsia="Times New Roman" w:hAnsi="Helvetica Neue" w:cs="Times New Roman"/>
            <w:color w:val="333333"/>
            <w:lang w:val="en-AU"/>
          </w:rPr>
          <w:t>Jiang L, Zheng Z, Yang J</w:t>
        </w:r>
        <w:r>
          <w:rPr>
            <w:rFonts w:ascii="Helvetica Neue" w:eastAsia="Times New Roman" w:hAnsi="Helvetica Neue" w:cs="Times New Roman"/>
            <w:color w:val="333333"/>
            <w:lang w:val="en-AU"/>
          </w:rPr>
          <w:t xml:space="preserve"> (2021) </w:t>
        </w:r>
      </w:ins>
      <w:proofErr w:type="spellStart"/>
      <w:r w:rsidR="00F030A8" w:rsidRPr="00F030A8">
        <w:rPr>
          <w:rFonts w:ascii="Helvetica Neue" w:eastAsia="Times New Roman" w:hAnsi="Helvetica Neue" w:cs="Times New Roman"/>
          <w:color w:val="333333"/>
          <w:lang w:val="en-AU"/>
        </w:rPr>
        <w:t>FastGWA</w:t>
      </w:r>
      <w:proofErr w:type="spellEnd"/>
      <w:r w:rsidR="00F030A8" w:rsidRPr="00F030A8">
        <w:rPr>
          <w:rFonts w:ascii="Helvetica Neue" w:eastAsia="Times New Roman" w:hAnsi="Helvetica Neue" w:cs="Times New Roman"/>
          <w:color w:val="333333"/>
          <w:lang w:val="en-AU"/>
        </w:rPr>
        <w:t>-GLMM: a generalized linear mixed model association tool for biobank-scale data, 12 February 2021, PREPRINT (Version 1) available at Research Square </w:t>
      </w:r>
      <w:hyperlink r:id="rId6" w:history="1">
        <w:r w:rsidR="00F030A8" w:rsidRPr="00F030A8">
          <w:rPr>
            <w:rFonts w:ascii="Helvetica Neue" w:eastAsia="Times New Roman" w:hAnsi="Helvetica Neue" w:cs="Times New Roman"/>
            <w:color w:val="0088CC"/>
            <w:lang w:val="en-AU"/>
          </w:rPr>
          <w:t>https://doi.org/10.21203/rs.3.rs-128758/v1</w:t>
        </w:r>
      </w:hyperlink>
    </w:p>
    <w:p w14:paraId="11EF44F5" w14:textId="795EFF36" w:rsidR="00F030A8" w:rsidRPr="00F030A8" w:rsidRDefault="00F030A8" w:rsidP="00F030A8">
      <w:pPr>
        <w:spacing w:after="135"/>
        <w:rPr>
          <w:rFonts w:ascii="Helvetica Neue" w:eastAsia="Times New Roman" w:hAnsi="Helvetica Neue" w:cs="Times New Roman"/>
          <w:color w:val="333333"/>
          <w:lang w:val="en-AU"/>
        </w:rPr>
      </w:pPr>
      <w:r w:rsidRPr="00F030A8">
        <w:rPr>
          <w:rFonts w:ascii="Helvetica Neue" w:eastAsia="Times New Roman" w:hAnsi="Helvetica Neue" w:cs="Times New Roman"/>
          <w:color w:val="A52A2A"/>
          <w:lang w:val="en-AU"/>
        </w:rPr>
        <w:t>--make-</w:t>
      </w:r>
      <w:proofErr w:type="spellStart"/>
      <w:r w:rsidRPr="00F030A8">
        <w:rPr>
          <w:rFonts w:ascii="Helvetica Neue" w:eastAsia="Times New Roman" w:hAnsi="Helvetica Neue" w:cs="Times New Roman"/>
          <w:color w:val="A52A2A"/>
          <w:lang w:val="en-AU"/>
        </w:rPr>
        <w:t>bK</w:t>
      </w:r>
      <w:proofErr w:type="spellEnd"/>
      <w:r w:rsidRPr="00F030A8">
        <w:rPr>
          <w:rFonts w:ascii="Helvetica Neue" w:eastAsia="Times New Roman" w:hAnsi="Helvetica Neue" w:cs="Times New Roman"/>
          <w:color w:val="A52A2A"/>
          <w:lang w:val="en-AU"/>
        </w:rPr>
        <w:t>-sparse</w:t>
      </w:r>
      <w:r w:rsidRPr="00F030A8">
        <w:rPr>
          <w:rFonts w:ascii="Helvetica Neue" w:eastAsia="Times New Roman" w:hAnsi="Helvetica Neue" w:cs="Times New Roman"/>
          <w:color w:val="333333"/>
          <w:lang w:val="en-AU"/>
        </w:rPr>
        <w:t> 0.05 </w:t>
      </w:r>
      <w:r w:rsidRPr="00F030A8">
        <w:rPr>
          <w:rFonts w:ascii="Helvetica Neue" w:eastAsia="Times New Roman" w:hAnsi="Helvetica Neue" w:cs="Times New Roman"/>
          <w:color w:val="A52A2A"/>
          <w:lang w:val="en-AU"/>
        </w:rPr>
        <w:t>--</w:t>
      </w:r>
      <w:proofErr w:type="spellStart"/>
      <w:r w:rsidRPr="00F030A8">
        <w:rPr>
          <w:rFonts w:ascii="Helvetica Neue" w:eastAsia="Times New Roman" w:hAnsi="Helvetica Neue" w:cs="Times New Roman"/>
          <w:color w:val="A52A2A"/>
          <w:lang w:val="en-AU"/>
        </w:rPr>
        <w:t>grm</w:t>
      </w:r>
      <w:proofErr w:type="spellEnd"/>
      <w:r w:rsidRPr="00F030A8">
        <w:rPr>
          <w:rFonts w:ascii="Helvetica Neue" w:eastAsia="Times New Roman" w:hAnsi="Helvetica Neue" w:cs="Times New Roman"/>
          <w:color w:val="A52A2A"/>
          <w:lang w:val="en-AU"/>
        </w:rPr>
        <w:t>-sparse</w:t>
      </w:r>
      <w:r w:rsidRPr="00F030A8">
        <w:rPr>
          <w:rFonts w:ascii="Helvetica Neue" w:eastAsia="Times New Roman" w:hAnsi="Helvetica Neue" w:cs="Times New Roman"/>
          <w:color w:val="333333"/>
          <w:lang w:val="en-AU"/>
        </w:rPr>
        <w:br/>
      </w:r>
      <w:proofErr w:type="spellStart"/>
      <w:r w:rsidRPr="00F030A8">
        <w:rPr>
          <w:rFonts w:ascii="Helvetica Neue" w:eastAsia="Times New Roman" w:hAnsi="Helvetica Neue" w:cs="Times New Roman"/>
          <w:color w:val="333333"/>
          <w:lang w:val="en-AU"/>
        </w:rPr>
        <w:t>fastGWA</w:t>
      </w:r>
      <w:proofErr w:type="spellEnd"/>
      <w:r w:rsidRPr="00F030A8">
        <w:rPr>
          <w:rFonts w:ascii="Helvetica Neue" w:eastAsia="Times New Roman" w:hAnsi="Helvetica Neue" w:cs="Times New Roman"/>
          <w:color w:val="333333"/>
          <w:lang w:val="en-AU"/>
        </w:rPr>
        <w:t xml:space="preserve">-GLMM adopts the same sparse GRM setting as in </w:t>
      </w:r>
      <w:proofErr w:type="spellStart"/>
      <w:r w:rsidRPr="00F030A8">
        <w:rPr>
          <w:rFonts w:ascii="Helvetica Neue" w:eastAsia="Times New Roman" w:hAnsi="Helvetica Neue" w:cs="Times New Roman"/>
          <w:color w:val="333333"/>
          <w:lang w:val="en-AU"/>
        </w:rPr>
        <w:t>fastGWA</w:t>
      </w:r>
      <w:proofErr w:type="spellEnd"/>
      <w:del w:id="1" w:author="Jian Yang" w:date="2021-05-14T15:28:00Z">
        <w:r w:rsidRPr="00F030A8" w:rsidDel="008A6B8E">
          <w:rPr>
            <w:rFonts w:ascii="Helvetica Neue" w:eastAsia="Times New Roman" w:hAnsi="Helvetica Neue" w:cs="Times New Roman"/>
            <w:color w:val="333333"/>
            <w:lang w:val="en-AU"/>
          </w:rPr>
          <w:delText xml:space="preserve"> method</w:delText>
        </w:r>
      </w:del>
      <w:r w:rsidRPr="00F030A8">
        <w:rPr>
          <w:rFonts w:ascii="Helvetica Neue" w:eastAsia="Times New Roman" w:hAnsi="Helvetica Neue" w:cs="Times New Roman"/>
          <w:color w:val="333333"/>
          <w:lang w:val="en-AU"/>
        </w:rPr>
        <w:t>. Please refer to the </w:t>
      </w:r>
      <w:proofErr w:type="spellStart"/>
      <w:r w:rsidRPr="00F030A8">
        <w:rPr>
          <w:rFonts w:ascii="Helvetica Neue" w:eastAsia="Times New Roman" w:hAnsi="Helvetica Neue" w:cs="Times New Roman"/>
          <w:color w:val="333333"/>
          <w:lang w:val="en-AU"/>
        </w:rPr>
        <w:fldChar w:fldCharType="begin"/>
      </w:r>
      <w:r w:rsidRPr="00F030A8">
        <w:rPr>
          <w:rFonts w:ascii="Helvetica Neue" w:eastAsia="Times New Roman" w:hAnsi="Helvetica Neue" w:cs="Times New Roman"/>
          <w:color w:val="333333"/>
          <w:lang w:val="en-AU"/>
        </w:rPr>
        <w:instrText xml:space="preserve"> HYPERLINK "https://cnsgenomics.com/software/gcta/" \l "fastGWA" </w:instrText>
      </w:r>
      <w:r w:rsidRPr="00F030A8">
        <w:rPr>
          <w:rFonts w:ascii="Helvetica Neue" w:eastAsia="Times New Roman" w:hAnsi="Helvetica Neue" w:cs="Times New Roman"/>
          <w:color w:val="333333"/>
          <w:lang w:val="en-AU"/>
        </w:rPr>
        <w:fldChar w:fldCharType="separate"/>
      </w:r>
      <w:r w:rsidRPr="00F030A8">
        <w:rPr>
          <w:rFonts w:ascii="Helvetica Neue" w:eastAsia="Times New Roman" w:hAnsi="Helvetica Neue" w:cs="Times New Roman"/>
          <w:color w:val="0088CC"/>
          <w:lang w:val="en-AU"/>
        </w:rPr>
        <w:t>fastGWA</w:t>
      </w:r>
      <w:proofErr w:type="spellEnd"/>
      <w:r w:rsidRPr="00F030A8">
        <w:rPr>
          <w:rFonts w:ascii="Helvetica Neue" w:eastAsia="Times New Roman" w:hAnsi="Helvetica Neue" w:cs="Times New Roman"/>
          <w:color w:val="0088CC"/>
          <w:lang w:val="en-AU"/>
        </w:rPr>
        <w:t xml:space="preserve"> webpage</w:t>
      </w:r>
      <w:r w:rsidRPr="00F030A8">
        <w:rPr>
          <w:rFonts w:ascii="Helvetica Neue" w:eastAsia="Times New Roman" w:hAnsi="Helvetica Neue" w:cs="Times New Roman"/>
          <w:color w:val="333333"/>
          <w:lang w:val="en-AU"/>
        </w:rPr>
        <w:fldChar w:fldCharType="end"/>
      </w:r>
      <w:r w:rsidRPr="00F030A8">
        <w:rPr>
          <w:rFonts w:ascii="Helvetica Neue" w:eastAsia="Times New Roman" w:hAnsi="Helvetica Neue" w:cs="Times New Roman"/>
          <w:color w:val="333333"/>
          <w:lang w:val="en-AU"/>
        </w:rPr>
        <w:t> for details of thes</w:t>
      </w:r>
      <w:ins w:id="2" w:author="Jian Yang" w:date="2021-05-14T15:28:00Z">
        <w:r w:rsidR="008A6B8E">
          <w:rPr>
            <w:rFonts w:ascii="Helvetica Neue" w:eastAsia="Times New Roman" w:hAnsi="Helvetica Neue" w:cs="Times New Roman"/>
            <w:color w:val="333333"/>
            <w:lang w:val="en-AU"/>
          </w:rPr>
          <w:t>e</w:t>
        </w:r>
      </w:ins>
      <w:del w:id="3" w:author="Jian Yang" w:date="2021-05-14T15:28:00Z">
        <w:r w:rsidRPr="00F030A8" w:rsidDel="008A6B8E">
          <w:rPr>
            <w:rFonts w:ascii="Helvetica Neue" w:eastAsia="Times New Roman" w:hAnsi="Helvetica Neue" w:cs="Times New Roman"/>
            <w:color w:val="333333"/>
            <w:lang w:val="en-AU"/>
          </w:rPr>
          <w:delText>t</w:delText>
        </w:r>
      </w:del>
      <w:r w:rsidRPr="00F030A8">
        <w:rPr>
          <w:rFonts w:ascii="Helvetica Neue" w:eastAsia="Times New Roman" w:hAnsi="Helvetica Neue" w:cs="Times New Roman"/>
          <w:color w:val="333333"/>
          <w:lang w:val="en-AU"/>
        </w:rPr>
        <w:t xml:space="preserve"> two commands.</w:t>
      </w:r>
    </w:p>
    <w:p w14:paraId="233513B1" w14:textId="77777777" w:rsidR="00F030A8" w:rsidRPr="00F030A8" w:rsidRDefault="00F030A8" w:rsidP="00F030A8">
      <w:pPr>
        <w:spacing w:after="135"/>
        <w:rPr>
          <w:rFonts w:ascii="Helvetica Neue" w:eastAsia="Times New Roman" w:hAnsi="Helvetica Neue" w:cs="Times New Roman"/>
          <w:color w:val="333333"/>
          <w:lang w:val="en-AU"/>
        </w:rPr>
      </w:pPr>
      <w:r w:rsidRPr="00F030A8">
        <w:rPr>
          <w:rFonts w:ascii="Helvetica Neue" w:eastAsia="Times New Roman" w:hAnsi="Helvetica Neue" w:cs="Times New Roman"/>
          <w:color w:val="A52A2A"/>
          <w:lang w:val="en-AU"/>
        </w:rPr>
        <w:t>--</w:t>
      </w:r>
      <w:proofErr w:type="spellStart"/>
      <w:r w:rsidRPr="00F030A8">
        <w:rPr>
          <w:rFonts w:ascii="Helvetica Neue" w:eastAsia="Times New Roman" w:hAnsi="Helvetica Neue" w:cs="Times New Roman"/>
          <w:color w:val="A52A2A"/>
          <w:lang w:val="en-AU"/>
        </w:rPr>
        <w:t>fastGWA</w:t>
      </w:r>
      <w:proofErr w:type="spellEnd"/>
      <w:r w:rsidRPr="00F030A8">
        <w:rPr>
          <w:rFonts w:ascii="Helvetica Neue" w:eastAsia="Times New Roman" w:hAnsi="Helvetica Neue" w:cs="Times New Roman"/>
          <w:color w:val="A52A2A"/>
          <w:lang w:val="en-AU"/>
        </w:rPr>
        <w:t>-</w:t>
      </w:r>
      <w:proofErr w:type="spellStart"/>
      <w:r w:rsidRPr="00F030A8">
        <w:rPr>
          <w:rFonts w:ascii="Helvetica Neue" w:eastAsia="Times New Roman" w:hAnsi="Helvetica Neue" w:cs="Times New Roman"/>
          <w:color w:val="A52A2A"/>
          <w:lang w:val="en-AU"/>
        </w:rPr>
        <w:t>mlm</w:t>
      </w:r>
      <w:proofErr w:type="spellEnd"/>
      <w:r w:rsidRPr="00F030A8">
        <w:rPr>
          <w:rFonts w:ascii="Helvetica Neue" w:eastAsia="Times New Roman" w:hAnsi="Helvetica Neue" w:cs="Times New Roman"/>
          <w:color w:val="A52A2A"/>
          <w:lang w:val="en-AU"/>
        </w:rPr>
        <w:t>-binary</w:t>
      </w:r>
      <w:r w:rsidRPr="00F030A8">
        <w:rPr>
          <w:rFonts w:ascii="Helvetica Neue" w:eastAsia="Times New Roman" w:hAnsi="Helvetica Neue" w:cs="Times New Roman"/>
          <w:color w:val="333333"/>
          <w:lang w:val="en-AU"/>
        </w:rPr>
        <w:br/>
        <w:t>Perform a GLMM-based association analysis.</w:t>
      </w:r>
    </w:p>
    <w:p w14:paraId="464138FA" w14:textId="77777777" w:rsidR="00F030A8" w:rsidRPr="00F030A8" w:rsidRDefault="00F030A8" w:rsidP="00F030A8">
      <w:pPr>
        <w:spacing w:after="135"/>
        <w:rPr>
          <w:rFonts w:ascii="Helvetica Neue" w:eastAsia="Times New Roman" w:hAnsi="Helvetica Neue" w:cs="Times New Roman"/>
          <w:color w:val="333333"/>
          <w:lang w:val="en-AU"/>
        </w:rPr>
      </w:pPr>
      <w:r w:rsidRPr="00F030A8">
        <w:rPr>
          <w:rFonts w:ascii="Helvetica Neue" w:eastAsia="Times New Roman" w:hAnsi="Helvetica Neue" w:cs="Times New Roman"/>
          <w:color w:val="A52A2A"/>
          <w:lang w:val="en-AU"/>
        </w:rPr>
        <w:t>--joint-</w:t>
      </w:r>
      <w:proofErr w:type="spellStart"/>
      <w:r w:rsidRPr="00F030A8">
        <w:rPr>
          <w:rFonts w:ascii="Helvetica Neue" w:eastAsia="Times New Roman" w:hAnsi="Helvetica Neue" w:cs="Times New Roman"/>
          <w:color w:val="A52A2A"/>
          <w:lang w:val="en-AU"/>
        </w:rPr>
        <w:t>covar</w:t>
      </w:r>
      <w:proofErr w:type="spellEnd"/>
      <w:r w:rsidRPr="00F030A8">
        <w:rPr>
          <w:rFonts w:ascii="Helvetica Neue" w:eastAsia="Times New Roman" w:hAnsi="Helvetica Neue" w:cs="Times New Roman"/>
          <w:color w:val="333333"/>
          <w:lang w:val="en-AU"/>
        </w:rPr>
        <w:br/>
        <w:t xml:space="preserve">By default, </w:t>
      </w:r>
      <w:proofErr w:type="spellStart"/>
      <w:r w:rsidRPr="00F030A8">
        <w:rPr>
          <w:rFonts w:ascii="Helvetica Neue" w:eastAsia="Times New Roman" w:hAnsi="Helvetica Neue" w:cs="Times New Roman"/>
          <w:color w:val="333333"/>
          <w:lang w:val="en-AU"/>
        </w:rPr>
        <w:t>fastGWA</w:t>
      </w:r>
      <w:proofErr w:type="spellEnd"/>
      <w:r w:rsidRPr="00F030A8">
        <w:rPr>
          <w:rFonts w:ascii="Helvetica Neue" w:eastAsia="Times New Roman" w:hAnsi="Helvetica Neue" w:cs="Times New Roman"/>
          <w:color w:val="333333"/>
          <w:lang w:val="en-AU"/>
        </w:rPr>
        <w:t xml:space="preserve">-GLMM adopts an approximation method for covariate adjustment to reduce runtime. This flag forces </w:t>
      </w:r>
      <w:proofErr w:type="spellStart"/>
      <w:r w:rsidRPr="00F030A8">
        <w:rPr>
          <w:rFonts w:ascii="Helvetica Neue" w:eastAsia="Times New Roman" w:hAnsi="Helvetica Neue" w:cs="Times New Roman"/>
          <w:color w:val="333333"/>
          <w:lang w:val="en-AU"/>
        </w:rPr>
        <w:t>fastGWA</w:t>
      </w:r>
      <w:proofErr w:type="spellEnd"/>
      <w:r w:rsidRPr="00F030A8">
        <w:rPr>
          <w:rFonts w:ascii="Helvetica Neue" w:eastAsia="Times New Roman" w:hAnsi="Helvetica Neue" w:cs="Times New Roman"/>
          <w:color w:val="333333"/>
          <w:lang w:val="en-AU"/>
        </w:rPr>
        <w:t>-GLMM to perform the exact covariate adjustment in the association analysis, which produces slightly more accurate test statistics for all the variants but takes about twice time to run, compared to the analysis with the approximate covariate-adjustment approach (see the </w:t>
      </w:r>
      <w:hyperlink r:id="rId7" w:history="1">
        <w:r w:rsidRPr="00F030A8">
          <w:rPr>
            <w:rFonts w:ascii="Helvetica Neue" w:eastAsia="Times New Roman" w:hAnsi="Helvetica Neue" w:cs="Times New Roman"/>
            <w:color w:val="0088CC"/>
            <w:lang w:val="en-AU"/>
          </w:rPr>
          <w:t>preprint</w:t>
        </w:r>
      </w:hyperlink>
      <w:r w:rsidRPr="00F030A8">
        <w:rPr>
          <w:rFonts w:ascii="Helvetica Neue" w:eastAsia="Times New Roman" w:hAnsi="Helvetica Neue" w:cs="Times New Roman"/>
          <w:color w:val="333333"/>
          <w:lang w:val="en-AU"/>
        </w:rPr>
        <w:t> for more details).</w:t>
      </w:r>
    </w:p>
    <w:p w14:paraId="4F33BA31" w14:textId="6F4A7264" w:rsidR="00F030A8" w:rsidRPr="00F030A8" w:rsidRDefault="00F030A8" w:rsidP="00F030A8">
      <w:pPr>
        <w:spacing w:after="135"/>
        <w:rPr>
          <w:rFonts w:ascii="Helvetica Neue" w:eastAsia="Times New Roman" w:hAnsi="Helvetica Neue" w:cs="Times New Roman"/>
          <w:color w:val="333333"/>
          <w:lang w:val="en-AU"/>
        </w:rPr>
      </w:pPr>
      <w:r w:rsidRPr="00F030A8">
        <w:rPr>
          <w:rFonts w:ascii="Helvetica Neue" w:eastAsia="Times New Roman" w:hAnsi="Helvetica Neue" w:cs="Times New Roman"/>
          <w:color w:val="A52A2A"/>
          <w:lang w:val="en-AU"/>
        </w:rPr>
        <w:t>--model-only</w:t>
      </w:r>
      <w:r w:rsidRPr="00F030A8">
        <w:rPr>
          <w:rFonts w:ascii="Helvetica Neue" w:eastAsia="Times New Roman" w:hAnsi="Helvetica Neue" w:cs="Times New Roman"/>
          <w:color w:val="333333"/>
          <w:lang w:val="en-AU"/>
        </w:rPr>
        <w:br/>
        <w:t xml:space="preserve">To perform the variance component estimation step in </w:t>
      </w:r>
      <w:proofErr w:type="spellStart"/>
      <w:r w:rsidRPr="00F030A8">
        <w:rPr>
          <w:rFonts w:ascii="Helvetica Neue" w:eastAsia="Times New Roman" w:hAnsi="Helvetica Neue" w:cs="Times New Roman"/>
          <w:color w:val="333333"/>
          <w:lang w:val="en-AU"/>
        </w:rPr>
        <w:t>fastGWA</w:t>
      </w:r>
      <w:proofErr w:type="spellEnd"/>
      <w:r w:rsidRPr="00F030A8">
        <w:rPr>
          <w:rFonts w:ascii="Helvetica Neue" w:eastAsia="Times New Roman" w:hAnsi="Helvetica Neue" w:cs="Times New Roman"/>
          <w:color w:val="333333"/>
          <w:lang w:val="en-AU"/>
        </w:rPr>
        <w:t xml:space="preserve">-GLMM without the association test step and save the results in *.fastGWA.mdl.id and *.fastGWA.mdl.bin2 files. This flag can be useful if users wish to perform the association step </w:t>
      </w:r>
      <w:del w:id="4" w:author="Jian Yang" w:date="2021-05-14T15:29:00Z">
        <w:r w:rsidRPr="00F030A8" w:rsidDel="00BB5340">
          <w:rPr>
            <w:rFonts w:ascii="Helvetica Neue" w:eastAsia="Times New Roman" w:hAnsi="Helvetica Neue" w:cs="Times New Roman"/>
            <w:color w:val="333333"/>
            <w:lang w:val="en-AU"/>
          </w:rPr>
          <w:delText xml:space="preserve">individually </w:delText>
        </w:r>
      </w:del>
      <w:r w:rsidRPr="00F030A8">
        <w:rPr>
          <w:rFonts w:ascii="Helvetica Neue" w:eastAsia="Times New Roman" w:hAnsi="Helvetica Neue" w:cs="Times New Roman"/>
          <w:color w:val="333333"/>
          <w:lang w:val="en-AU"/>
        </w:rPr>
        <w:t>for each chromosome</w:t>
      </w:r>
      <w:ins w:id="5" w:author="Jian Yang" w:date="2021-05-14T15:29:00Z">
        <w:r w:rsidR="00BB5340">
          <w:rPr>
            <w:rFonts w:ascii="Helvetica Neue" w:eastAsia="Times New Roman" w:hAnsi="Helvetica Neue" w:cs="Times New Roman"/>
            <w:color w:val="333333"/>
            <w:lang w:val="en-AU"/>
          </w:rPr>
          <w:t xml:space="preserve"> </w:t>
        </w:r>
        <w:r w:rsidR="00BB5340" w:rsidRPr="00F030A8">
          <w:rPr>
            <w:rFonts w:ascii="Helvetica Neue" w:eastAsia="Times New Roman" w:hAnsi="Helvetica Neue" w:cs="Times New Roman"/>
            <w:color w:val="333333"/>
            <w:lang w:val="en-AU"/>
          </w:rPr>
          <w:t>individually</w:t>
        </w:r>
      </w:ins>
      <w:r w:rsidRPr="00F030A8">
        <w:rPr>
          <w:rFonts w:ascii="Helvetica Neue" w:eastAsia="Times New Roman" w:hAnsi="Helvetica Neue" w:cs="Times New Roman"/>
          <w:color w:val="333333"/>
          <w:lang w:val="en-AU"/>
        </w:rPr>
        <w:t>, or to perform associa</w:t>
      </w:r>
      <w:del w:id="6" w:author="Jian Yang" w:date="2021-05-14T15:29:00Z">
        <w:r w:rsidRPr="00F030A8" w:rsidDel="00BB5340">
          <w:rPr>
            <w:rFonts w:ascii="Helvetica Neue" w:eastAsia="Times New Roman" w:hAnsi="Helvetica Neue" w:cs="Times New Roman"/>
            <w:color w:val="333333"/>
            <w:lang w:val="en-AU"/>
          </w:rPr>
          <w:delText>i</w:delText>
        </w:r>
      </w:del>
      <w:r w:rsidRPr="00F030A8">
        <w:rPr>
          <w:rFonts w:ascii="Helvetica Neue" w:eastAsia="Times New Roman" w:hAnsi="Helvetica Neue" w:cs="Times New Roman"/>
          <w:color w:val="333333"/>
          <w:lang w:val="en-AU"/>
        </w:rPr>
        <w:t>t</w:t>
      </w:r>
      <w:ins w:id="7" w:author="Jian Yang" w:date="2021-05-14T15:29:00Z">
        <w:r w:rsidR="00BB5340">
          <w:rPr>
            <w:rFonts w:ascii="Helvetica Neue" w:eastAsia="Times New Roman" w:hAnsi="Helvetica Neue" w:cs="Times New Roman"/>
            <w:color w:val="333333"/>
            <w:lang w:val="en-AU"/>
          </w:rPr>
          <w:t>i</w:t>
        </w:r>
      </w:ins>
      <w:r w:rsidRPr="00F030A8">
        <w:rPr>
          <w:rFonts w:ascii="Helvetica Neue" w:eastAsia="Times New Roman" w:hAnsi="Helvetica Neue" w:cs="Times New Roman"/>
          <w:color w:val="333333"/>
          <w:lang w:val="en-AU"/>
        </w:rPr>
        <w:t>on test for chromosome X based on the variance components estimated from</w:t>
      </w:r>
      <w:ins w:id="8" w:author="Jian Yang" w:date="2021-05-14T15:29:00Z">
        <w:r w:rsidR="00BB5340">
          <w:rPr>
            <w:rFonts w:ascii="Helvetica Neue" w:eastAsia="Times New Roman" w:hAnsi="Helvetica Neue" w:cs="Times New Roman"/>
            <w:color w:val="333333"/>
            <w:lang w:val="en-AU"/>
          </w:rPr>
          <w:t xml:space="preserve"> the</w:t>
        </w:r>
      </w:ins>
      <w:r w:rsidRPr="00F030A8">
        <w:rPr>
          <w:rFonts w:ascii="Helvetica Neue" w:eastAsia="Times New Roman" w:hAnsi="Helvetica Neue" w:cs="Times New Roman"/>
          <w:color w:val="333333"/>
          <w:lang w:val="en-AU"/>
        </w:rPr>
        <w:t xml:space="preserve"> autosomes. </w:t>
      </w:r>
    </w:p>
    <w:p w14:paraId="0E7ACECF" w14:textId="77777777" w:rsidR="00F030A8" w:rsidRPr="00F030A8" w:rsidRDefault="00F030A8" w:rsidP="00F030A8">
      <w:pPr>
        <w:spacing w:after="135"/>
        <w:rPr>
          <w:rFonts w:ascii="Helvetica Neue" w:eastAsia="Times New Roman" w:hAnsi="Helvetica Neue" w:cs="Times New Roman"/>
          <w:color w:val="333333"/>
          <w:lang w:val="en-AU"/>
        </w:rPr>
      </w:pPr>
      <w:r w:rsidRPr="00F030A8">
        <w:rPr>
          <w:rFonts w:ascii="Helvetica Neue" w:eastAsia="Times New Roman" w:hAnsi="Helvetica Neue" w:cs="Times New Roman"/>
          <w:color w:val="A52A2A"/>
          <w:lang w:val="en-AU"/>
        </w:rPr>
        <w:t>--load-model</w:t>
      </w:r>
      <w:r w:rsidRPr="00F030A8">
        <w:rPr>
          <w:rFonts w:ascii="Helvetica Neue" w:eastAsia="Times New Roman" w:hAnsi="Helvetica Neue" w:cs="Times New Roman"/>
          <w:color w:val="333333"/>
          <w:lang w:val="en-AU"/>
        </w:rPr>
        <w:br/>
        <w:t>To load a saved model (see the </w:t>
      </w:r>
      <w:r w:rsidRPr="00F030A8">
        <w:rPr>
          <w:rFonts w:ascii="Helvetica Neue" w:eastAsia="Times New Roman" w:hAnsi="Helvetica Neue" w:cs="Times New Roman"/>
          <w:color w:val="A52A2A"/>
          <w:lang w:val="en-AU"/>
        </w:rPr>
        <w:t>--model-only</w:t>
      </w:r>
      <w:r w:rsidRPr="00F030A8">
        <w:rPr>
          <w:rFonts w:ascii="Helvetica Neue" w:eastAsia="Times New Roman" w:hAnsi="Helvetica Neue" w:cs="Times New Roman"/>
          <w:color w:val="333333"/>
          <w:lang w:val="en-AU"/>
        </w:rPr>
        <w:t> flag above) to perform association tests. Note that this function only works when the sample IDs in the saved model are a subset of those in genotype data. This flag also works with all the other genotype QC flags (e.g., </w:t>
      </w:r>
      <w:r w:rsidRPr="00F030A8">
        <w:rPr>
          <w:rFonts w:ascii="Helvetica Neue" w:eastAsia="Times New Roman" w:hAnsi="Helvetica Neue" w:cs="Times New Roman"/>
          <w:color w:val="A52A2A"/>
          <w:lang w:val="en-AU"/>
        </w:rPr>
        <w:t>--</w:t>
      </w:r>
      <w:proofErr w:type="spellStart"/>
      <w:r w:rsidRPr="00F030A8">
        <w:rPr>
          <w:rFonts w:ascii="Helvetica Neue" w:eastAsia="Times New Roman" w:hAnsi="Helvetica Neue" w:cs="Times New Roman"/>
          <w:color w:val="A52A2A"/>
          <w:lang w:val="en-AU"/>
        </w:rPr>
        <w:t>maf</w:t>
      </w:r>
      <w:proofErr w:type="spellEnd"/>
      <w:r w:rsidRPr="00F030A8">
        <w:rPr>
          <w:rFonts w:ascii="Helvetica Neue" w:eastAsia="Times New Roman" w:hAnsi="Helvetica Neue" w:cs="Times New Roman"/>
          <w:color w:val="333333"/>
          <w:lang w:val="en-AU"/>
        </w:rPr>
        <w:t>, </w:t>
      </w:r>
      <w:r w:rsidRPr="00F030A8">
        <w:rPr>
          <w:rFonts w:ascii="Helvetica Neue" w:eastAsia="Times New Roman" w:hAnsi="Helvetica Neue" w:cs="Times New Roman"/>
          <w:color w:val="A52A2A"/>
          <w:lang w:val="en-AU"/>
        </w:rPr>
        <w:t>--extract</w:t>
      </w:r>
      <w:r w:rsidRPr="00F030A8">
        <w:rPr>
          <w:rFonts w:ascii="Helvetica Neue" w:eastAsia="Times New Roman" w:hAnsi="Helvetica Neue" w:cs="Times New Roman"/>
          <w:color w:val="333333"/>
          <w:lang w:val="en-AU"/>
        </w:rPr>
        <w:t> and </w:t>
      </w:r>
      <w:r w:rsidRPr="00F030A8">
        <w:rPr>
          <w:rFonts w:ascii="Helvetica Neue" w:eastAsia="Times New Roman" w:hAnsi="Helvetica Neue" w:cs="Times New Roman"/>
          <w:color w:val="A52A2A"/>
          <w:lang w:val="en-AU"/>
        </w:rPr>
        <w:t>--</w:t>
      </w:r>
      <w:proofErr w:type="spellStart"/>
      <w:r w:rsidRPr="00F030A8">
        <w:rPr>
          <w:rFonts w:ascii="Helvetica Neue" w:eastAsia="Times New Roman" w:hAnsi="Helvetica Neue" w:cs="Times New Roman"/>
          <w:color w:val="A52A2A"/>
          <w:lang w:val="en-AU"/>
        </w:rPr>
        <w:t>geno</w:t>
      </w:r>
      <w:proofErr w:type="spellEnd"/>
      <w:r w:rsidRPr="00F030A8">
        <w:rPr>
          <w:rFonts w:ascii="Helvetica Neue" w:eastAsia="Times New Roman" w:hAnsi="Helvetica Neue" w:cs="Times New Roman"/>
          <w:color w:val="333333"/>
          <w:lang w:val="en-AU"/>
        </w:rPr>
        <w:t>) but is incompatible with flags to input phenotype, covariate or GRM.</w:t>
      </w:r>
    </w:p>
    <w:p w14:paraId="185C88FC" w14:textId="1DA024F4" w:rsidR="00F030A8" w:rsidRPr="00F030A8" w:rsidRDefault="00F030A8" w:rsidP="00F030A8">
      <w:pPr>
        <w:spacing w:line="338" w:lineRule="atLeast"/>
        <w:rPr>
          <w:rFonts w:ascii="Helvetica Neue" w:eastAsia="Times New Roman" w:hAnsi="Helvetica Neue" w:cs="Times New Roman"/>
          <w:color w:val="333333"/>
          <w:lang w:val="en-AU"/>
        </w:rPr>
      </w:pPr>
      <w:r w:rsidRPr="00BB5340">
        <w:rPr>
          <w:rFonts w:ascii="Helvetica Neue" w:eastAsia="Times New Roman" w:hAnsi="Helvetica Neue" w:cs="Times New Roman"/>
          <w:b/>
          <w:bCs/>
          <w:color w:val="333333"/>
          <w:lang w:val="en-AU"/>
          <w:rPrChange w:id="9" w:author="Jian Yang" w:date="2021-05-14T15:30:00Z">
            <w:rPr>
              <w:rFonts w:ascii="Helvetica Neue" w:eastAsia="Times New Roman" w:hAnsi="Helvetica Neue" w:cs="Times New Roman"/>
              <w:color w:val="333333"/>
              <w:lang w:val="en-AU"/>
            </w:rPr>
          </w:rPrChange>
        </w:rPr>
        <w:lastRenderedPageBreak/>
        <w:t>Output format</w:t>
      </w:r>
      <w:r w:rsidRPr="00BB5340">
        <w:rPr>
          <w:rFonts w:ascii="Helvetica Neue" w:eastAsia="Times New Roman" w:hAnsi="Helvetica Neue" w:cs="Times New Roman"/>
          <w:b/>
          <w:bCs/>
          <w:color w:val="333333"/>
          <w:lang w:val="en-AU"/>
          <w:rPrChange w:id="10" w:author="Jian Yang" w:date="2021-05-14T15:30:00Z">
            <w:rPr>
              <w:rFonts w:ascii="Helvetica Neue" w:eastAsia="Times New Roman" w:hAnsi="Helvetica Neue" w:cs="Times New Roman"/>
              <w:color w:val="333333"/>
              <w:lang w:val="en-AU"/>
            </w:rPr>
          </w:rPrChange>
        </w:rPr>
        <w:br/>
      </w:r>
      <w:proofErr w:type="spellStart"/>
      <w:proofErr w:type="gramStart"/>
      <w:r w:rsidRPr="00F030A8">
        <w:rPr>
          <w:rFonts w:ascii="Helvetica Neue" w:eastAsia="Times New Roman" w:hAnsi="Helvetica Neue" w:cs="Times New Roman"/>
          <w:color w:val="333333"/>
          <w:lang w:val="en-AU"/>
        </w:rPr>
        <w:t>test.fastGWA</w:t>
      </w:r>
      <w:proofErr w:type="spellEnd"/>
      <w:proofErr w:type="gramEnd"/>
      <w:r w:rsidRPr="00F030A8">
        <w:rPr>
          <w:rFonts w:ascii="Helvetica Neue" w:eastAsia="Times New Roman" w:hAnsi="Helvetica Neue" w:cs="Times New Roman"/>
          <w:color w:val="333333"/>
          <w:lang w:val="en-AU"/>
        </w:rPr>
        <w:t xml:space="preserve"> (columns are chromosome, SNP, SNP position, the effect allele, the other allele, per allele sample size, frequency of A1, GLMM score statistic, standard error of the score statistic, raw p-value, effect size or log(odds ratio), standard error for the estimated effect size after the SPA correction, p-value after the SPA correction, and an indicator for whether</w:t>
      </w:r>
      <w:ins w:id="11" w:author="Jian Yang" w:date="2021-05-14T15:31:00Z">
        <w:r w:rsidR="00BB5340">
          <w:rPr>
            <w:rFonts w:ascii="Helvetica Neue" w:eastAsia="Times New Roman" w:hAnsi="Helvetica Neue" w:cs="Times New Roman"/>
            <w:color w:val="333333"/>
            <w:lang w:val="en-AU"/>
          </w:rPr>
          <w:t xml:space="preserve"> the</w:t>
        </w:r>
      </w:ins>
      <w:r w:rsidRPr="00F030A8">
        <w:rPr>
          <w:rFonts w:ascii="Helvetica Neue" w:eastAsia="Times New Roman" w:hAnsi="Helvetica Neue" w:cs="Times New Roman"/>
          <w:color w:val="333333"/>
          <w:lang w:val="en-AU"/>
        </w:rPr>
        <w:t xml:space="preserve"> SPA correction</w:t>
      </w:r>
      <w:ins w:id="12" w:author="Jian Yang" w:date="2021-05-14T15:31:00Z">
        <w:r w:rsidR="00BB5340">
          <w:rPr>
            <w:rFonts w:ascii="Helvetica Neue" w:eastAsia="Times New Roman" w:hAnsi="Helvetica Neue" w:cs="Times New Roman"/>
            <w:color w:val="333333"/>
            <w:lang w:val="en-AU"/>
          </w:rPr>
          <w:t xml:space="preserve"> is</w:t>
        </w:r>
      </w:ins>
      <w:r w:rsidRPr="00F030A8">
        <w:rPr>
          <w:rFonts w:ascii="Helvetica Neue" w:eastAsia="Times New Roman" w:hAnsi="Helvetica Neue" w:cs="Times New Roman"/>
          <w:color w:val="333333"/>
          <w:lang w:val="en-AU"/>
        </w:rPr>
        <w:t xml:space="preserve"> converged for </w:t>
      </w:r>
      <w:ins w:id="13" w:author="Jian Yang" w:date="2021-05-14T15:31:00Z">
        <w:r w:rsidR="00BB5340">
          <w:rPr>
            <w:rFonts w:ascii="Helvetica Neue" w:eastAsia="Times New Roman" w:hAnsi="Helvetica Neue" w:cs="Times New Roman"/>
            <w:color w:val="333333"/>
            <w:lang w:val="en-AU"/>
          </w:rPr>
          <w:t xml:space="preserve">the </w:t>
        </w:r>
      </w:ins>
      <w:del w:id="14" w:author="Jian Yang" w:date="2021-05-14T15:31:00Z">
        <w:r w:rsidRPr="00F030A8" w:rsidDel="00BB5340">
          <w:rPr>
            <w:rFonts w:ascii="Helvetica Neue" w:eastAsia="Times New Roman" w:hAnsi="Helvetica Neue" w:cs="Times New Roman"/>
            <w:color w:val="333333"/>
            <w:lang w:val="en-AU"/>
          </w:rPr>
          <w:delText xml:space="preserve">that </w:delText>
        </w:r>
      </w:del>
      <w:r w:rsidRPr="00F030A8">
        <w:rPr>
          <w:rFonts w:ascii="Helvetica Neue" w:eastAsia="Times New Roman" w:hAnsi="Helvetica Neue" w:cs="Times New Roman"/>
          <w:color w:val="333333"/>
          <w:lang w:val="en-AU"/>
        </w:rPr>
        <w:t>variant). Note: if the input genotype</w:t>
      </w:r>
      <w:ins w:id="15" w:author="Jian Yang" w:date="2021-05-14T15:31:00Z">
        <w:r w:rsidR="00BB5340">
          <w:rPr>
            <w:rFonts w:ascii="Helvetica Neue" w:eastAsia="Times New Roman" w:hAnsi="Helvetica Neue" w:cs="Times New Roman"/>
            <w:color w:val="333333"/>
            <w:lang w:val="en-AU"/>
          </w:rPr>
          <w:t xml:space="preserve"> data are</w:t>
        </w:r>
      </w:ins>
      <w:del w:id="16" w:author="Jian Yang" w:date="2021-05-14T15:31:00Z">
        <w:r w:rsidRPr="00F030A8" w:rsidDel="00BB5340">
          <w:rPr>
            <w:rFonts w:ascii="Helvetica Neue" w:eastAsia="Times New Roman" w:hAnsi="Helvetica Neue" w:cs="Times New Roman"/>
            <w:color w:val="333333"/>
            <w:lang w:val="en-AU"/>
          </w:rPr>
          <w:delText xml:space="preserve"> is</w:delText>
        </w:r>
      </w:del>
      <w:r w:rsidRPr="00F030A8">
        <w:rPr>
          <w:rFonts w:ascii="Helvetica Neue" w:eastAsia="Times New Roman" w:hAnsi="Helvetica Neue" w:cs="Times New Roman"/>
          <w:color w:val="333333"/>
          <w:lang w:val="en-AU"/>
        </w:rPr>
        <w:t xml:space="preserve"> in BGEN v1.2 format, an additional column “INFO” will be added to the output file, which indicates the</w:t>
      </w:r>
      <w:ins w:id="17" w:author="Jian Yang" w:date="2021-05-14T15:31:00Z">
        <w:r w:rsidR="00BB5340">
          <w:rPr>
            <w:rFonts w:ascii="Helvetica Neue" w:eastAsia="Times New Roman" w:hAnsi="Helvetica Neue" w:cs="Times New Roman"/>
            <w:color w:val="333333"/>
            <w:lang w:val="en-AU"/>
          </w:rPr>
          <w:t xml:space="preserve"> imputation</w:t>
        </w:r>
      </w:ins>
      <w:r w:rsidRPr="00F030A8">
        <w:rPr>
          <w:rFonts w:ascii="Helvetica Neue" w:eastAsia="Times New Roman" w:hAnsi="Helvetica Neue" w:cs="Times New Roman"/>
          <w:color w:val="333333"/>
          <w:lang w:val="en-AU"/>
        </w:rPr>
        <w:t xml:space="preserve"> INFO score of the variant.</w:t>
      </w:r>
    </w:p>
    <w:p w14:paraId="30FFDE59" w14:textId="77777777" w:rsidR="00F030A8" w:rsidRPr="00F030A8" w:rsidRDefault="00F030A8" w:rsidP="00F030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enlo" w:eastAsia="Times New Roman" w:hAnsi="Menlo" w:cs="Menlo"/>
          <w:color w:val="333333"/>
          <w:sz w:val="18"/>
          <w:szCs w:val="18"/>
          <w:bdr w:val="none" w:sz="0" w:space="0" w:color="auto" w:frame="1"/>
          <w:lang w:val="en-AU"/>
        </w:rPr>
      </w:pPr>
      <w:r w:rsidRPr="00F030A8">
        <w:rPr>
          <w:rFonts w:ascii="Menlo" w:eastAsia="Times New Roman" w:hAnsi="Menlo" w:cs="Menlo"/>
          <w:color w:val="333333"/>
          <w:sz w:val="18"/>
          <w:szCs w:val="18"/>
          <w:bdr w:val="none" w:sz="0" w:space="0" w:color="auto" w:frame="1"/>
          <w:lang w:val="en-AU"/>
        </w:rPr>
        <w:t xml:space="preserve">CHR    SNP    POS    A1    A2    N    AF1    T    SE_T    </w:t>
      </w:r>
      <w:proofErr w:type="spellStart"/>
      <w:r w:rsidRPr="00F030A8">
        <w:rPr>
          <w:rFonts w:ascii="Menlo" w:eastAsia="Times New Roman" w:hAnsi="Menlo" w:cs="Menlo"/>
          <w:color w:val="333333"/>
          <w:sz w:val="18"/>
          <w:szCs w:val="18"/>
          <w:bdr w:val="none" w:sz="0" w:space="0" w:color="auto" w:frame="1"/>
          <w:lang w:val="en-AU"/>
        </w:rPr>
        <w:t>P_noSPA</w:t>
      </w:r>
      <w:proofErr w:type="spellEnd"/>
      <w:r w:rsidRPr="00F030A8">
        <w:rPr>
          <w:rFonts w:ascii="Menlo" w:eastAsia="Times New Roman" w:hAnsi="Menlo" w:cs="Menlo"/>
          <w:color w:val="333333"/>
          <w:sz w:val="18"/>
          <w:szCs w:val="18"/>
          <w:bdr w:val="none" w:sz="0" w:space="0" w:color="auto" w:frame="1"/>
          <w:lang w:val="en-AU"/>
        </w:rPr>
        <w:t xml:space="preserve">    BETA    SE    P    CONVERGE</w:t>
      </w:r>
    </w:p>
    <w:p w14:paraId="6301DC03" w14:textId="77777777" w:rsidR="00F030A8" w:rsidRPr="00F030A8" w:rsidRDefault="00F030A8" w:rsidP="00F030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enlo" w:eastAsia="Times New Roman" w:hAnsi="Menlo" w:cs="Menlo"/>
          <w:color w:val="333333"/>
          <w:sz w:val="18"/>
          <w:szCs w:val="18"/>
          <w:bdr w:val="none" w:sz="0" w:space="0" w:color="auto" w:frame="1"/>
          <w:lang w:val="en-AU"/>
        </w:rPr>
      </w:pPr>
      <w:r w:rsidRPr="00F030A8">
        <w:rPr>
          <w:rFonts w:ascii="Menlo" w:eastAsia="Times New Roman" w:hAnsi="Menlo" w:cs="Menlo"/>
          <w:color w:val="333333"/>
          <w:sz w:val="18"/>
          <w:szCs w:val="18"/>
          <w:bdr w:val="none" w:sz="0" w:space="0" w:color="auto" w:frame="1"/>
          <w:lang w:val="en-AU"/>
        </w:rPr>
        <w:t>1    rs2531267    69569    C    T    454954    0.000151664    0.407195    2.47905    0.869531    0.0662569    0.40338    0.869531    1</w:t>
      </w:r>
    </w:p>
    <w:p w14:paraId="59625D91" w14:textId="77777777" w:rsidR="00F030A8" w:rsidRPr="00F030A8" w:rsidRDefault="00F030A8" w:rsidP="00F030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enlo" w:eastAsia="Times New Roman" w:hAnsi="Menlo" w:cs="Menlo"/>
          <w:color w:val="333333"/>
          <w:sz w:val="18"/>
          <w:szCs w:val="18"/>
          <w:bdr w:val="none" w:sz="0" w:space="0" w:color="auto" w:frame="1"/>
          <w:lang w:val="en-AU"/>
        </w:rPr>
      </w:pPr>
      <w:r w:rsidRPr="00F030A8">
        <w:rPr>
          <w:rFonts w:ascii="Menlo" w:eastAsia="Times New Roman" w:hAnsi="Menlo" w:cs="Menlo"/>
          <w:color w:val="333333"/>
          <w:sz w:val="18"/>
          <w:szCs w:val="18"/>
          <w:bdr w:val="none" w:sz="0" w:space="0" w:color="auto" w:frame="1"/>
          <w:lang w:val="en-AU"/>
        </w:rPr>
        <w:t>1    rs12238997    693731    G    A    416799    0.0936579    -2.08364    56.0988    0.970372    -0.000662088    0.0178257    0.970372    1</w:t>
      </w:r>
    </w:p>
    <w:p w14:paraId="2DAC74E5" w14:textId="77777777" w:rsidR="00F030A8" w:rsidRPr="00F030A8" w:rsidRDefault="00F030A8" w:rsidP="00F030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enlo" w:eastAsia="Times New Roman" w:hAnsi="Menlo" w:cs="Menlo"/>
          <w:color w:val="333333"/>
          <w:sz w:val="18"/>
          <w:szCs w:val="18"/>
          <w:bdr w:val="none" w:sz="0" w:space="0" w:color="auto" w:frame="1"/>
          <w:lang w:val="en-AU"/>
        </w:rPr>
      </w:pPr>
      <w:r w:rsidRPr="00F030A8">
        <w:rPr>
          <w:rFonts w:ascii="Menlo" w:eastAsia="Times New Roman" w:hAnsi="Menlo" w:cs="Menlo"/>
          <w:color w:val="333333"/>
          <w:sz w:val="18"/>
          <w:szCs w:val="18"/>
          <w:bdr w:val="none" w:sz="0" w:space="0" w:color="auto" w:frame="1"/>
          <w:lang w:val="en-AU"/>
        </w:rPr>
        <w:t>1    rs144155419    717587    A    G    445565    0.0104957    16.8041    20.4031    0.410163    0.0403668    0.0490122    0.410163    1</w:t>
      </w:r>
    </w:p>
    <w:p w14:paraId="4C0D3A46" w14:textId="77777777" w:rsidR="00F030A8" w:rsidRPr="00F030A8" w:rsidRDefault="00F030A8" w:rsidP="00F030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enlo" w:eastAsia="Times New Roman" w:hAnsi="Menlo" w:cs="Menlo"/>
          <w:color w:val="333333"/>
          <w:sz w:val="18"/>
          <w:szCs w:val="18"/>
          <w:bdr w:val="none" w:sz="0" w:space="0" w:color="auto" w:frame="1"/>
          <w:lang w:val="en-AU"/>
        </w:rPr>
      </w:pPr>
      <w:r w:rsidRPr="00F030A8">
        <w:rPr>
          <w:rFonts w:ascii="Menlo" w:eastAsia="Times New Roman" w:hAnsi="Menlo" w:cs="Menlo"/>
          <w:color w:val="333333"/>
          <w:sz w:val="18"/>
          <w:szCs w:val="18"/>
          <w:bdr w:val="none" w:sz="0" w:space="0" w:color="auto" w:frame="1"/>
          <w:lang w:val="en-AU"/>
        </w:rPr>
        <w:t>1    rs189787166    723329    T    A    454613    0.001322    -12.1542    7.40537    0.100741    -0.221632    0.135037    0.100741    1</w:t>
      </w:r>
    </w:p>
    <w:p w14:paraId="32817B67" w14:textId="77777777" w:rsidR="00F030A8" w:rsidRPr="00F030A8" w:rsidRDefault="00F030A8" w:rsidP="00F030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enlo" w:eastAsia="Times New Roman" w:hAnsi="Menlo" w:cs="Menlo"/>
          <w:color w:val="333333"/>
          <w:sz w:val="18"/>
          <w:szCs w:val="18"/>
          <w:bdr w:val="none" w:sz="0" w:space="0" w:color="auto" w:frame="1"/>
          <w:lang w:val="en-AU"/>
        </w:rPr>
      </w:pPr>
      <w:r w:rsidRPr="00F030A8">
        <w:rPr>
          <w:rFonts w:ascii="Menlo" w:eastAsia="Times New Roman" w:hAnsi="Menlo" w:cs="Menlo"/>
          <w:color w:val="333333"/>
          <w:sz w:val="18"/>
          <w:szCs w:val="18"/>
          <w:bdr w:val="none" w:sz="0" w:space="0" w:color="auto" w:frame="1"/>
          <w:lang w:val="en-AU"/>
        </w:rPr>
        <w:t>1    rs148120343    730087    C    T    431547    0.043979    22.1704    40.2519    0.581776    0.0136837    0.0248436    0.581776    1</w:t>
      </w:r>
    </w:p>
    <w:p w14:paraId="2C67EE71" w14:textId="77777777" w:rsidR="00F030A8" w:rsidRPr="00F030A8" w:rsidRDefault="00F030A8" w:rsidP="00F030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enlo" w:eastAsia="Times New Roman" w:hAnsi="Menlo" w:cs="Menlo"/>
          <w:color w:val="333333"/>
          <w:sz w:val="18"/>
          <w:szCs w:val="18"/>
          <w:bdr w:val="none" w:sz="0" w:space="0" w:color="auto" w:frame="1"/>
          <w:lang w:val="en-AU"/>
        </w:rPr>
      </w:pPr>
      <w:r w:rsidRPr="00F030A8">
        <w:rPr>
          <w:rFonts w:ascii="Menlo" w:eastAsia="Times New Roman" w:hAnsi="Menlo" w:cs="Menlo"/>
          <w:color w:val="333333"/>
          <w:sz w:val="18"/>
          <w:szCs w:val="18"/>
          <w:bdr w:val="none" w:sz="0" w:space="0" w:color="auto" w:frame="1"/>
          <w:lang w:val="en-AU"/>
        </w:rPr>
        <w:t>...</w:t>
      </w:r>
    </w:p>
    <w:p w14:paraId="2A333E97" w14:textId="77777777" w:rsidR="00F030A8" w:rsidRPr="00F030A8" w:rsidRDefault="00F030A8" w:rsidP="00F030A8">
      <w:pPr>
        <w:spacing w:after="135"/>
        <w:rPr>
          <w:rFonts w:ascii="Helvetica Neue" w:eastAsia="Times New Roman" w:hAnsi="Helvetica Neue" w:cs="Times New Roman"/>
          <w:color w:val="333333"/>
          <w:lang w:val="en-AU"/>
        </w:rPr>
      </w:pPr>
      <w:r w:rsidRPr="00F030A8">
        <w:rPr>
          <w:rFonts w:ascii="Helvetica Neue" w:eastAsia="Times New Roman" w:hAnsi="Helvetica Neue" w:cs="Times New Roman"/>
          <w:color w:val="333333"/>
          <w:lang w:val="en-AU"/>
        </w:rPr>
        <w:t>Examples </w:t>
      </w:r>
    </w:p>
    <w:p w14:paraId="0AF50305" w14:textId="77777777" w:rsidR="00F030A8" w:rsidRPr="00F030A8" w:rsidRDefault="00F030A8" w:rsidP="00F030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enlo" w:eastAsia="Times New Roman" w:hAnsi="Menlo" w:cs="Menlo"/>
          <w:color w:val="657B83"/>
          <w:sz w:val="18"/>
          <w:szCs w:val="18"/>
          <w:bdr w:val="none" w:sz="0" w:space="0" w:color="auto" w:frame="1"/>
          <w:shd w:val="clear" w:color="auto" w:fill="FDF6E3"/>
          <w:lang w:val="en-AU"/>
        </w:rPr>
      </w:pPr>
      <w:r w:rsidRPr="00F030A8">
        <w:rPr>
          <w:rFonts w:ascii="Menlo" w:eastAsia="Times New Roman" w:hAnsi="Menlo" w:cs="Menlo"/>
          <w:color w:val="93A1A1"/>
          <w:sz w:val="18"/>
          <w:szCs w:val="18"/>
          <w:bdr w:val="none" w:sz="0" w:space="0" w:color="auto" w:frame="1"/>
          <w:shd w:val="clear" w:color="auto" w:fill="FDF6E3"/>
          <w:lang w:val="en-AU"/>
        </w:rPr>
        <w:t># Generate a sparse GRM from SNP data</w:t>
      </w:r>
    </w:p>
    <w:p w14:paraId="74819A53" w14:textId="77777777" w:rsidR="00F030A8" w:rsidRPr="00F030A8" w:rsidRDefault="00F030A8" w:rsidP="00F030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enlo" w:eastAsia="Times New Roman" w:hAnsi="Menlo" w:cs="Menlo"/>
          <w:color w:val="657B83"/>
          <w:sz w:val="18"/>
          <w:szCs w:val="18"/>
          <w:bdr w:val="none" w:sz="0" w:space="0" w:color="auto" w:frame="1"/>
          <w:shd w:val="clear" w:color="auto" w:fill="FDF6E3"/>
          <w:lang w:val="en-AU"/>
        </w:rPr>
      </w:pPr>
      <w:r w:rsidRPr="00F030A8">
        <w:rPr>
          <w:rFonts w:ascii="Menlo" w:eastAsia="Times New Roman" w:hAnsi="Menlo" w:cs="Menlo"/>
          <w:color w:val="93A1A1"/>
          <w:sz w:val="18"/>
          <w:szCs w:val="18"/>
          <w:bdr w:val="none" w:sz="0" w:space="0" w:color="auto" w:frame="1"/>
          <w:shd w:val="clear" w:color="auto" w:fill="FDF6E3"/>
          <w:lang w:val="en-AU"/>
        </w:rPr>
        <w:t># geno_chrs.txt is a text file containing file paths to the SNP data of each chromosome</w:t>
      </w:r>
    </w:p>
    <w:p w14:paraId="2B0A553E" w14:textId="77777777" w:rsidR="00F030A8" w:rsidRPr="00F030A8" w:rsidRDefault="00F030A8" w:rsidP="00F030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enlo" w:eastAsia="Times New Roman" w:hAnsi="Menlo" w:cs="Menlo"/>
          <w:color w:val="657B83"/>
          <w:sz w:val="18"/>
          <w:szCs w:val="18"/>
          <w:bdr w:val="none" w:sz="0" w:space="0" w:color="auto" w:frame="1"/>
          <w:shd w:val="clear" w:color="auto" w:fill="FDF6E3"/>
          <w:lang w:val="en-AU"/>
        </w:rPr>
      </w:pPr>
      <w:r w:rsidRPr="00F030A8">
        <w:rPr>
          <w:rFonts w:ascii="Menlo" w:eastAsia="Times New Roman" w:hAnsi="Menlo" w:cs="Menlo"/>
          <w:color w:val="657B83"/>
          <w:sz w:val="18"/>
          <w:szCs w:val="18"/>
          <w:bdr w:val="none" w:sz="0" w:space="0" w:color="auto" w:frame="1"/>
          <w:shd w:val="clear" w:color="auto" w:fill="FDF6E3"/>
          <w:lang w:val="en-AU"/>
        </w:rPr>
        <w:t>gcta64 --</w:t>
      </w:r>
      <w:proofErr w:type="spellStart"/>
      <w:r w:rsidRPr="00F030A8">
        <w:rPr>
          <w:rFonts w:ascii="Menlo" w:eastAsia="Times New Roman" w:hAnsi="Menlo" w:cs="Menlo"/>
          <w:color w:val="657B83"/>
          <w:sz w:val="18"/>
          <w:szCs w:val="18"/>
          <w:bdr w:val="none" w:sz="0" w:space="0" w:color="auto" w:frame="1"/>
          <w:shd w:val="clear" w:color="auto" w:fill="FDF6E3"/>
          <w:lang w:val="en-AU"/>
        </w:rPr>
        <w:t>mbfile</w:t>
      </w:r>
      <w:proofErr w:type="spellEnd"/>
      <w:r w:rsidRPr="00F030A8">
        <w:rPr>
          <w:rFonts w:ascii="Menlo" w:eastAsia="Times New Roman" w:hAnsi="Menlo" w:cs="Menlo"/>
          <w:color w:val="657B83"/>
          <w:sz w:val="18"/>
          <w:szCs w:val="18"/>
          <w:bdr w:val="none" w:sz="0" w:space="0" w:color="auto" w:frame="1"/>
          <w:shd w:val="clear" w:color="auto" w:fill="FDF6E3"/>
          <w:lang w:val="en-AU"/>
        </w:rPr>
        <w:t xml:space="preserve"> geno_chrs.txt --make-</w:t>
      </w:r>
      <w:proofErr w:type="spellStart"/>
      <w:r w:rsidRPr="00F030A8">
        <w:rPr>
          <w:rFonts w:ascii="Menlo" w:eastAsia="Times New Roman" w:hAnsi="Menlo" w:cs="Menlo"/>
          <w:color w:val="657B83"/>
          <w:sz w:val="18"/>
          <w:szCs w:val="18"/>
          <w:bdr w:val="none" w:sz="0" w:space="0" w:color="auto" w:frame="1"/>
          <w:shd w:val="clear" w:color="auto" w:fill="FDF6E3"/>
          <w:lang w:val="en-AU"/>
        </w:rPr>
        <w:t>grm</w:t>
      </w:r>
      <w:proofErr w:type="spellEnd"/>
      <w:r w:rsidRPr="00F030A8">
        <w:rPr>
          <w:rFonts w:ascii="Menlo" w:eastAsia="Times New Roman" w:hAnsi="Menlo" w:cs="Menlo"/>
          <w:color w:val="657B83"/>
          <w:sz w:val="18"/>
          <w:szCs w:val="18"/>
          <w:bdr w:val="none" w:sz="0" w:space="0" w:color="auto" w:frame="1"/>
          <w:shd w:val="clear" w:color="auto" w:fill="FDF6E3"/>
          <w:lang w:val="en-AU"/>
        </w:rPr>
        <w:t xml:space="preserve"> --thread-num 10 --out </w:t>
      </w:r>
      <w:proofErr w:type="spellStart"/>
      <w:r w:rsidRPr="00F030A8">
        <w:rPr>
          <w:rFonts w:ascii="Menlo" w:eastAsia="Times New Roman" w:hAnsi="Menlo" w:cs="Menlo"/>
          <w:color w:val="657B83"/>
          <w:sz w:val="18"/>
          <w:szCs w:val="18"/>
          <w:bdr w:val="none" w:sz="0" w:space="0" w:color="auto" w:frame="1"/>
          <w:shd w:val="clear" w:color="auto" w:fill="FDF6E3"/>
          <w:lang w:val="en-AU"/>
        </w:rPr>
        <w:t>geno_grm</w:t>
      </w:r>
      <w:proofErr w:type="spellEnd"/>
    </w:p>
    <w:p w14:paraId="4675055D" w14:textId="77777777" w:rsidR="00F030A8" w:rsidRPr="00F030A8" w:rsidRDefault="00F030A8" w:rsidP="00F030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enlo" w:eastAsia="Times New Roman" w:hAnsi="Menlo" w:cs="Menlo"/>
          <w:color w:val="657B83"/>
          <w:sz w:val="18"/>
          <w:szCs w:val="18"/>
          <w:bdr w:val="none" w:sz="0" w:space="0" w:color="auto" w:frame="1"/>
          <w:shd w:val="clear" w:color="auto" w:fill="FDF6E3"/>
          <w:lang w:val="en-AU"/>
        </w:rPr>
      </w:pPr>
      <w:r w:rsidRPr="00F030A8">
        <w:rPr>
          <w:rFonts w:ascii="Menlo" w:eastAsia="Times New Roman" w:hAnsi="Menlo" w:cs="Menlo"/>
          <w:color w:val="657B83"/>
          <w:sz w:val="18"/>
          <w:szCs w:val="18"/>
          <w:bdr w:val="none" w:sz="0" w:space="0" w:color="auto" w:frame="1"/>
          <w:shd w:val="clear" w:color="auto" w:fill="FDF6E3"/>
          <w:lang w:val="en-AU"/>
        </w:rPr>
        <w:t>gcta64 --</w:t>
      </w:r>
      <w:proofErr w:type="spellStart"/>
      <w:r w:rsidRPr="00F030A8">
        <w:rPr>
          <w:rFonts w:ascii="Menlo" w:eastAsia="Times New Roman" w:hAnsi="Menlo" w:cs="Menlo"/>
          <w:color w:val="657B83"/>
          <w:sz w:val="18"/>
          <w:szCs w:val="18"/>
          <w:bdr w:val="none" w:sz="0" w:space="0" w:color="auto" w:frame="1"/>
          <w:shd w:val="clear" w:color="auto" w:fill="FDF6E3"/>
          <w:lang w:val="en-AU"/>
        </w:rPr>
        <w:t>grm</w:t>
      </w:r>
      <w:proofErr w:type="spellEnd"/>
      <w:r w:rsidRPr="00F030A8">
        <w:rPr>
          <w:rFonts w:ascii="Menlo" w:eastAsia="Times New Roman" w:hAnsi="Menlo" w:cs="Menlo"/>
          <w:color w:val="657B83"/>
          <w:sz w:val="18"/>
          <w:szCs w:val="18"/>
          <w:bdr w:val="none" w:sz="0" w:space="0" w:color="auto" w:frame="1"/>
          <w:shd w:val="clear" w:color="auto" w:fill="FDF6E3"/>
          <w:lang w:val="en-AU"/>
        </w:rPr>
        <w:t xml:space="preserve"> </w:t>
      </w:r>
      <w:proofErr w:type="spellStart"/>
      <w:r w:rsidRPr="00F030A8">
        <w:rPr>
          <w:rFonts w:ascii="Menlo" w:eastAsia="Times New Roman" w:hAnsi="Menlo" w:cs="Menlo"/>
          <w:color w:val="657B83"/>
          <w:sz w:val="18"/>
          <w:szCs w:val="18"/>
          <w:bdr w:val="none" w:sz="0" w:space="0" w:color="auto" w:frame="1"/>
          <w:shd w:val="clear" w:color="auto" w:fill="FDF6E3"/>
          <w:lang w:val="en-AU"/>
        </w:rPr>
        <w:t>geno_grm</w:t>
      </w:r>
      <w:proofErr w:type="spellEnd"/>
      <w:r w:rsidRPr="00F030A8">
        <w:rPr>
          <w:rFonts w:ascii="Menlo" w:eastAsia="Times New Roman" w:hAnsi="Menlo" w:cs="Menlo"/>
          <w:color w:val="657B83"/>
          <w:sz w:val="18"/>
          <w:szCs w:val="18"/>
          <w:bdr w:val="none" w:sz="0" w:space="0" w:color="auto" w:frame="1"/>
          <w:shd w:val="clear" w:color="auto" w:fill="FDF6E3"/>
          <w:lang w:val="en-AU"/>
        </w:rPr>
        <w:t xml:space="preserve"> --make-</w:t>
      </w:r>
      <w:proofErr w:type="spellStart"/>
      <w:r w:rsidRPr="00F030A8">
        <w:rPr>
          <w:rFonts w:ascii="Menlo" w:eastAsia="Times New Roman" w:hAnsi="Menlo" w:cs="Menlo"/>
          <w:color w:val="657B83"/>
          <w:sz w:val="18"/>
          <w:szCs w:val="18"/>
          <w:bdr w:val="none" w:sz="0" w:space="0" w:color="auto" w:frame="1"/>
          <w:shd w:val="clear" w:color="auto" w:fill="FDF6E3"/>
          <w:lang w:val="en-AU"/>
        </w:rPr>
        <w:t>bK</w:t>
      </w:r>
      <w:proofErr w:type="spellEnd"/>
      <w:r w:rsidRPr="00F030A8">
        <w:rPr>
          <w:rFonts w:ascii="Menlo" w:eastAsia="Times New Roman" w:hAnsi="Menlo" w:cs="Menlo"/>
          <w:color w:val="657B83"/>
          <w:sz w:val="18"/>
          <w:szCs w:val="18"/>
          <w:bdr w:val="none" w:sz="0" w:space="0" w:color="auto" w:frame="1"/>
          <w:shd w:val="clear" w:color="auto" w:fill="FDF6E3"/>
          <w:lang w:val="en-AU"/>
        </w:rPr>
        <w:t xml:space="preserve">-sparse 0.05 --out </w:t>
      </w:r>
      <w:proofErr w:type="spellStart"/>
      <w:r w:rsidRPr="00F030A8">
        <w:rPr>
          <w:rFonts w:ascii="Menlo" w:eastAsia="Times New Roman" w:hAnsi="Menlo" w:cs="Menlo"/>
          <w:color w:val="657B83"/>
          <w:sz w:val="18"/>
          <w:szCs w:val="18"/>
          <w:bdr w:val="none" w:sz="0" w:space="0" w:color="auto" w:frame="1"/>
          <w:shd w:val="clear" w:color="auto" w:fill="FDF6E3"/>
          <w:lang w:val="en-AU"/>
        </w:rPr>
        <w:t>sp_grm</w:t>
      </w:r>
      <w:proofErr w:type="spellEnd"/>
    </w:p>
    <w:p w14:paraId="125B9276" w14:textId="77777777" w:rsidR="00F030A8" w:rsidRPr="00F030A8" w:rsidRDefault="00F030A8" w:rsidP="00F030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enlo" w:eastAsia="Times New Roman" w:hAnsi="Menlo" w:cs="Menlo"/>
          <w:color w:val="657B83"/>
          <w:sz w:val="18"/>
          <w:szCs w:val="18"/>
          <w:bdr w:val="none" w:sz="0" w:space="0" w:color="auto" w:frame="1"/>
          <w:shd w:val="clear" w:color="auto" w:fill="FDF6E3"/>
          <w:lang w:val="en-AU"/>
        </w:rPr>
      </w:pPr>
    </w:p>
    <w:p w14:paraId="5E0E6BE4" w14:textId="434E62DD" w:rsidR="00F030A8" w:rsidRPr="00F030A8" w:rsidRDefault="00F030A8" w:rsidP="00F030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enlo" w:eastAsia="Times New Roman" w:hAnsi="Menlo" w:cs="Menlo"/>
          <w:color w:val="657B83"/>
          <w:sz w:val="18"/>
          <w:szCs w:val="18"/>
          <w:bdr w:val="none" w:sz="0" w:space="0" w:color="auto" w:frame="1"/>
          <w:shd w:val="clear" w:color="auto" w:fill="FDF6E3"/>
          <w:lang w:val="en-AU"/>
        </w:rPr>
      </w:pPr>
      <w:r w:rsidRPr="00F030A8">
        <w:rPr>
          <w:rFonts w:ascii="Menlo" w:eastAsia="Times New Roman" w:hAnsi="Menlo" w:cs="Menlo"/>
          <w:color w:val="93A1A1"/>
          <w:sz w:val="18"/>
          <w:szCs w:val="18"/>
          <w:bdr w:val="none" w:sz="0" w:space="0" w:color="auto" w:frame="1"/>
          <w:shd w:val="clear" w:color="auto" w:fill="FDF6E3"/>
          <w:lang w:val="en-AU"/>
        </w:rPr>
        <w:t xml:space="preserve"># </w:t>
      </w:r>
      <w:ins w:id="18" w:author="Jian Yang" w:date="2021-05-14T15:36:00Z">
        <w:r w:rsidR="00BB5340">
          <w:rPr>
            <w:rFonts w:ascii="Menlo" w:eastAsia="Times New Roman" w:hAnsi="Menlo" w:cs="Menlo"/>
            <w:color w:val="93A1A1"/>
            <w:sz w:val="18"/>
            <w:szCs w:val="18"/>
            <w:bdr w:val="none" w:sz="0" w:space="0" w:color="auto" w:frame="1"/>
            <w:shd w:val="clear" w:color="auto" w:fill="FDF6E3"/>
            <w:lang w:val="en-AU"/>
          </w:rPr>
          <w:t xml:space="preserve">We may run </w:t>
        </w:r>
      </w:ins>
      <w:del w:id="19" w:author="Jian Yang" w:date="2021-05-14T15:36:00Z">
        <w:r w:rsidRPr="00F030A8" w:rsidDel="00BB5340">
          <w:rPr>
            <w:rFonts w:ascii="Menlo" w:eastAsia="Times New Roman" w:hAnsi="Menlo" w:cs="Menlo"/>
            <w:color w:val="93A1A1"/>
            <w:sz w:val="18"/>
            <w:szCs w:val="18"/>
            <w:bdr w:val="none" w:sz="0" w:space="0" w:color="auto" w:frame="1"/>
            <w:shd w:val="clear" w:color="auto" w:fill="FDF6E3"/>
            <w:lang w:val="en-AU"/>
          </w:rPr>
          <w:delText>T</w:delText>
        </w:r>
      </w:del>
      <w:ins w:id="20" w:author="Jian Yang" w:date="2021-05-14T15:36:00Z">
        <w:r w:rsidR="00BB5340">
          <w:rPr>
            <w:rFonts w:ascii="Menlo" w:eastAsia="Times New Roman" w:hAnsi="Menlo" w:cs="Menlo"/>
            <w:color w:val="93A1A1"/>
            <w:sz w:val="18"/>
            <w:szCs w:val="18"/>
            <w:bdr w:val="none" w:sz="0" w:space="0" w:color="auto" w:frame="1"/>
            <w:shd w:val="clear" w:color="auto" w:fill="FDF6E3"/>
            <w:lang w:val="en-AU"/>
          </w:rPr>
          <w:t>t</w:t>
        </w:r>
      </w:ins>
      <w:r w:rsidRPr="00F030A8">
        <w:rPr>
          <w:rFonts w:ascii="Menlo" w:eastAsia="Times New Roman" w:hAnsi="Menlo" w:cs="Menlo"/>
          <w:color w:val="93A1A1"/>
          <w:sz w:val="18"/>
          <w:szCs w:val="18"/>
          <w:bdr w:val="none" w:sz="0" w:space="0" w:color="auto" w:frame="1"/>
          <w:shd w:val="clear" w:color="auto" w:fill="FDF6E3"/>
          <w:lang w:val="en-AU"/>
        </w:rPr>
        <w:t>he two steps above</w:t>
      </w:r>
      <w:ins w:id="21" w:author="Jian Yang" w:date="2021-05-14T15:36:00Z">
        <w:r w:rsidR="00BB5340">
          <w:rPr>
            <w:rFonts w:ascii="Menlo" w:eastAsia="Times New Roman" w:hAnsi="Menlo" w:cs="Menlo"/>
            <w:color w:val="93A1A1"/>
            <w:sz w:val="18"/>
            <w:szCs w:val="18"/>
            <w:bdr w:val="none" w:sz="0" w:space="0" w:color="auto" w:frame="1"/>
            <w:shd w:val="clear" w:color="auto" w:fill="FDF6E3"/>
            <w:lang w:val="en-AU"/>
          </w:rPr>
          <w:t xml:space="preserve"> by one command</w:t>
        </w:r>
      </w:ins>
      <w:r w:rsidRPr="00F030A8">
        <w:rPr>
          <w:rFonts w:ascii="Menlo" w:eastAsia="Times New Roman" w:hAnsi="Menlo" w:cs="Menlo"/>
          <w:color w:val="93A1A1"/>
          <w:sz w:val="18"/>
          <w:szCs w:val="18"/>
          <w:bdr w:val="none" w:sz="0" w:space="0" w:color="auto" w:frame="1"/>
          <w:shd w:val="clear" w:color="auto" w:fill="FDF6E3"/>
          <w:lang w:val="en-AU"/>
        </w:rPr>
        <w:t xml:space="preserve"> </w:t>
      </w:r>
      <w:del w:id="22" w:author="Jian Yang" w:date="2021-05-14T15:36:00Z">
        <w:r w:rsidRPr="00F030A8" w:rsidDel="00BB5340">
          <w:rPr>
            <w:rFonts w:ascii="Menlo" w:eastAsia="Times New Roman" w:hAnsi="Menlo" w:cs="Menlo"/>
            <w:color w:val="93A1A1"/>
            <w:sz w:val="18"/>
            <w:szCs w:val="18"/>
            <w:bdr w:val="none" w:sz="0" w:space="0" w:color="auto" w:frame="1"/>
            <w:shd w:val="clear" w:color="auto" w:fill="FDF6E3"/>
            <w:lang w:val="en-AU"/>
          </w:rPr>
          <w:delText xml:space="preserve">can be merge into one </w:delText>
        </w:r>
      </w:del>
      <w:r w:rsidRPr="00F030A8">
        <w:rPr>
          <w:rFonts w:ascii="Menlo" w:eastAsia="Times New Roman" w:hAnsi="Menlo" w:cs="Menlo"/>
          <w:color w:val="93A1A1"/>
          <w:sz w:val="18"/>
          <w:szCs w:val="18"/>
          <w:bdr w:val="none" w:sz="0" w:space="0" w:color="auto" w:frame="1"/>
          <w:shd w:val="clear" w:color="auto" w:fill="FDF6E3"/>
          <w:lang w:val="en-AU"/>
        </w:rPr>
        <w:t>if you do</w:t>
      </w:r>
      <w:ins w:id="23" w:author="Jian Yang" w:date="2021-05-14T15:32:00Z">
        <w:r w:rsidR="00BB5340">
          <w:rPr>
            <w:rFonts w:ascii="Menlo" w:eastAsia="Times New Roman" w:hAnsi="Menlo" w:cs="Menlo"/>
            <w:color w:val="93A1A1"/>
            <w:sz w:val="18"/>
            <w:szCs w:val="18"/>
            <w:bdr w:val="none" w:sz="0" w:space="0" w:color="auto" w:frame="1"/>
            <w:shd w:val="clear" w:color="auto" w:fill="FDF6E3"/>
            <w:lang w:val="en-AU"/>
          </w:rPr>
          <w:t xml:space="preserve"> not </w:t>
        </w:r>
      </w:ins>
      <w:del w:id="24" w:author="Jian Yang" w:date="2021-05-14T15:32:00Z">
        <w:r w:rsidRPr="00F030A8" w:rsidDel="00BB5340">
          <w:rPr>
            <w:rFonts w:ascii="Menlo" w:eastAsia="Times New Roman" w:hAnsi="Menlo" w:cs="Menlo"/>
            <w:color w:val="93A1A1"/>
            <w:sz w:val="18"/>
            <w:szCs w:val="18"/>
            <w:bdr w:val="none" w:sz="0" w:space="0" w:color="auto" w:frame="1"/>
            <w:shd w:val="clear" w:color="auto" w:fill="FDF6E3"/>
            <w:lang w:val="en-AU"/>
          </w:rPr>
          <w:delText xml:space="preserve">n’t </w:delText>
        </w:r>
      </w:del>
      <w:r w:rsidRPr="00F030A8">
        <w:rPr>
          <w:rFonts w:ascii="Menlo" w:eastAsia="Times New Roman" w:hAnsi="Menlo" w:cs="Menlo"/>
          <w:color w:val="93A1A1"/>
          <w:sz w:val="18"/>
          <w:szCs w:val="18"/>
          <w:bdr w:val="none" w:sz="0" w:space="0" w:color="auto" w:frame="1"/>
          <w:shd w:val="clear" w:color="auto" w:fill="FDF6E3"/>
          <w:lang w:val="en-AU"/>
        </w:rPr>
        <w:t>have enough disk space to store the full dense GRM</w:t>
      </w:r>
    </w:p>
    <w:p w14:paraId="6A4DFE6A" w14:textId="77777777" w:rsidR="00F030A8" w:rsidRPr="00F030A8" w:rsidRDefault="00F030A8" w:rsidP="00F030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enlo" w:eastAsia="Times New Roman" w:hAnsi="Menlo" w:cs="Menlo"/>
          <w:color w:val="657B83"/>
          <w:sz w:val="18"/>
          <w:szCs w:val="18"/>
          <w:bdr w:val="none" w:sz="0" w:space="0" w:color="auto" w:frame="1"/>
          <w:shd w:val="clear" w:color="auto" w:fill="FDF6E3"/>
          <w:lang w:val="en-AU"/>
        </w:rPr>
      </w:pPr>
      <w:r w:rsidRPr="00F030A8">
        <w:rPr>
          <w:rFonts w:ascii="Menlo" w:eastAsia="Times New Roman" w:hAnsi="Menlo" w:cs="Menlo"/>
          <w:color w:val="657B83"/>
          <w:sz w:val="18"/>
          <w:szCs w:val="18"/>
          <w:bdr w:val="none" w:sz="0" w:space="0" w:color="auto" w:frame="1"/>
          <w:shd w:val="clear" w:color="auto" w:fill="FDF6E3"/>
          <w:lang w:val="en-AU"/>
        </w:rPr>
        <w:t>gcta64 --</w:t>
      </w:r>
      <w:proofErr w:type="spellStart"/>
      <w:r w:rsidRPr="00F030A8">
        <w:rPr>
          <w:rFonts w:ascii="Menlo" w:eastAsia="Times New Roman" w:hAnsi="Menlo" w:cs="Menlo"/>
          <w:color w:val="657B83"/>
          <w:sz w:val="18"/>
          <w:szCs w:val="18"/>
          <w:bdr w:val="none" w:sz="0" w:space="0" w:color="auto" w:frame="1"/>
          <w:shd w:val="clear" w:color="auto" w:fill="FDF6E3"/>
          <w:lang w:val="en-AU"/>
        </w:rPr>
        <w:t>mbfile</w:t>
      </w:r>
      <w:proofErr w:type="spellEnd"/>
      <w:r w:rsidRPr="00F030A8">
        <w:rPr>
          <w:rFonts w:ascii="Menlo" w:eastAsia="Times New Roman" w:hAnsi="Menlo" w:cs="Menlo"/>
          <w:color w:val="657B83"/>
          <w:sz w:val="18"/>
          <w:szCs w:val="18"/>
          <w:bdr w:val="none" w:sz="0" w:space="0" w:color="auto" w:frame="1"/>
          <w:shd w:val="clear" w:color="auto" w:fill="FDF6E3"/>
          <w:lang w:val="en-AU"/>
        </w:rPr>
        <w:t xml:space="preserve"> geno_chrs.txt --make-</w:t>
      </w:r>
      <w:proofErr w:type="spellStart"/>
      <w:r w:rsidRPr="00F030A8">
        <w:rPr>
          <w:rFonts w:ascii="Menlo" w:eastAsia="Times New Roman" w:hAnsi="Menlo" w:cs="Menlo"/>
          <w:color w:val="657B83"/>
          <w:sz w:val="18"/>
          <w:szCs w:val="18"/>
          <w:bdr w:val="none" w:sz="0" w:space="0" w:color="auto" w:frame="1"/>
          <w:shd w:val="clear" w:color="auto" w:fill="FDF6E3"/>
          <w:lang w:val="en-AU"/>
        </w:rPr>
        <w:t>grm</w:t>
      </w:r>
      <w:proofErr w:type="spellEnd"/>
      <w:r w:rsidRPr="00F030A8">
        <w:rPr>
          <w:rFonts w:ascii="Menlo" w:eastAsia="Times New Roman" w:hAnsi="Menlo" w:cs="Menlo"/>
          <w:color w:val="657B83"/>
          <w:sz w:val="18"/>
          <w:szCs w:val="18"/>
          <w:bdr w:val="none" w:sz="0" w:space="0" w:color="auto" w:frame="1"/>
          <w:shd w:val="clear" w:color="auto" w:fill="FDF6E3"/>
          <w:lang w:val="en-AU"/>
        </w:rPr>
        <w:t xml:space="preserve"> --sparse-</w:t>
      </w:r>
      <w:proofErr w:type="spellStart"/>
      <w:r w:rsidRPr="00F030A8">
        <w:rPr>
          <w:rFonts w:ascii="Menlo" w:eastAsia="Times New Roman" w:hAnsi="Menlo" w:cs="Menlo"/>
          <w:color w:val="657B83"/>
          <w:sz w:val="18"/>
          <w:szCs w:val="18"/>
          <w:bdr w:val="none" w:sz="0" w:space="0" w:color="auto" w:frame="1"/>
          <w:shd w:val="clear" w:color="auto" w:fill="FDF6E3"/>
          <w:lang w:val="en-AU"/>
        </w:rPr>
        <w:t>cutoff</w:t>
      </w:r>
      <w:proofErr w:type="spellEnd"/>
      <w:r w:rsidRPr="00F030A8">
        <w:rPr>
          <w:rFonts w:ascii="Menlo" w:eastAsia="Times New Roman" w:hAnsi="Menlo" w:cs="Menlo"/>
          <w:color w:val="657B83"/>
          <w:sz w:val="18"/>
          <w:szCs w:val="18"/>
          <w:bdr w:val="none" w:sz="0" w:space="0" w:color="auto" w:frame="1"/>
          <w:shd w:val="clear" w:color="auto" w:fill="FDF6E3"/>
          <w:lang w:val="en-AU"/>
        </w:rPr>
        <w:t xml:space="preserve"> 0.05 --threads 10 --out </w:t>
      </w:r>
      <w:proofErr w:type="spellStart"/>
      <w:r w:rsidRPr="00F030A8">
        <w:rPr>
          <w:rFonts w:ascii="Menlo" w:eastAsia="Times New Roman" w:hAnsi="Menlo" w:cs="Menlo"/>
          <w:color w:val="657B83"/>
          <w:sz w:val="18"/>
          <w:szCs w:val="18"/>
          <w:bdr w:val="none" w:sz="0" w:space="0" w:color="auto" w:frame="1"/>
          <w:shd w:val="clear" w:color="auto" w:fill="FDF6E3"/>
          <w:lang w:val="en-AU"/>
        </w:rPr>
        <w:t>sp_grm</w:t>
      </w:r>
      <w:proofErr w:type="spellEnd"/>
    </w:p>
    <w:p w14:paraId="4D261AA0" w14:textId="77777777" w:rsidR="00F030A8" w:rsidRPr="00F030A8" w:rsidRDefault="00F030A8" w:rsidP="00F030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enlo" w:eastAsia="Times New Roman" w:hAnsi="Menlo" w:cs="Menlo"/>
          <w:color w:val="657B83"/>
          <w:sz w:val="18"/>
          <w:szCs w:val="18"/>
          <w:bdr w:val="none" w:sz="0" w:space="0" w:color="auto" w:frame="1"/>
          <w:shd w:val="clear" w:color="auto" w:fill="FDF6E3"/>
          <w:lang w:val="en-AU"/>
        </w:rPr>
      </w:pPr>
    </w:p>
    <w:p w14:paraId="49D8381A" w14:textId="77777777" w:rsidR="00F030A8" w:rsidRPr="00F030A8" w:rsidRDefault="00F030A8" w:rsidP="00F030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enlo" w:eastAsia="Times New Roman" w:hAnsi="Menlo" w:cs="Menlo"/>
          <w:color w:val="657B83"/>
          <w:sz w:val="18"/>
          <w:szCs w:val="18"/>
          <w:bdr w:val="none" w:sz="0" w:space="0" w:color="auto" w:frame="1"/>
          <w:shd w:val="clear" w:color="auto" w:fill="FDF6E3"/>
          <w:lang w:val="en-AU"/>
        </w:rPr>
      </w:pPr>
      <w:r w:rsidRPr="00F030A8">
        <w:rPr>
          <w:rFonts w:ascii="Menlo" w:eastAsia="Times New Roman" w:hAnsi="Menlo" w:cs="Menlo"/>
          <w:color w:val="93A1A1"/>
          <w:sz w:val="18"/>
          <w:szCs w:val="18"/>
          <w:bdr w:val="none" w:sz="0" w:space="0" w:color="auto" w:frame="1"/>
          <w:shd w:val="clear" w:color="auto" w:fill="FDF6E3"/>
          <w:lang w:val="en-AU"/>
        </w:rPr>
        <w:t xml:space="preserve"># </w:t>
      </w:r>
      <w:proofErr w:type="spellStart"/>
      <w:r w:rsidRPr="00F030A8">
        <w:rPr>
          <w:rFonts w:ascii="Menlo" w:eastAsia="Times New Roman" w:hAnsi="Menlo" w:cs="Menlo"/>
          <w:color w:val="93A1A1"/>
          <w:sz w:val="18"/>
          <w:szCs w:val="18"/>
          <w:bdr w:val="none" w:sz="0" w:space="0" w:color="auto" w:frame="1"/>
          <w:shd w:val="clear" w:color="auto" w:fill="FDF6E3"/>
          <w:lang w:val="en-AU"/>
        </w:rPr>
        <w:t>fastGWA</w:t>
      </w:r>
      <w:proofErr w:type="spellEnd"/>
      <w:r w:rsidRPr="00F030A8">
        <w:rPr>
          <w:rFonts w:ascii="Menlo" w:eastAsia="Times New Roman" w:hAnsi="Menlo" w:cs="Menlo"/>
          <w:color w:val="93A1A1"/>
          <w:sz w:val="18"/>
          <w:szCs w:val="18"/>
          <w:bdr w:val="none" w:sz="0" w:space="0" w:color="auto" w:frame="1"/>
          <w:shd w:val="clear" w:color="auto" w:fill="FDF6E3"/>
          <w:lang w:val="en-AU"/>
        </w:rPr>
        <w:t xml:space="preserve"> GLMM analysis (based on the sparse GRM generated above)</w:t>
      </w:r>
    </w:p>
    <w:p w14:paraId="06ED1E55" w14:textId="77777777" w:rsidR="00F030A8" w:rsidRPr="00F030A8" w:rsidRDefault="00F030A8" w:rsidP="00F030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enlo" w:eastAsia="Times New Roman" w:hAnsi="Menlo" w:cs="Menlo"/>
          <w:color w:val="657B83"/>
          <w:sz w:val="18"/>
          <w:szCs w:val="18"/>
          <w:bdr w:val="none" w:sz="0" w:space="0" w:color="auto" w:frame="1"/>
          <w:shd w:val="clear" w:color="auto" w:fill="FDF6E3"/>
          <w:lang w:val="en-AU"/>
        </w:rPr>
      </w:pPr>
      <w:r w:rsidRPr="00F030A8">
        <w:rPr>
          <w:rFonts w:ascii="Menlo" w:eastAsia="Times New Roman" w:hAnsi="Menlo" w:cs="Menlo"/>
          <w:color w:val="657B83"/>
          <w:sz w:val="18"/>
          <w:szCs w:val="18"/>
          <w:bdr w:val="none" w:sz="0" w:space="0" w:color="auto" w:frame="1"/>
          <w:shd w:val="clear" w:color="auto" w:fill="FDF6E3"/>
          <w:lang w:val="en-AU"/>
        </w:rPr>
        <w:t>gcta64 --</w:t>
      </w:r>
      <w:proofErr w:type="spellStart"/>
      <w:r w:rsidRPr="00F030A8">
        <w:rPr>
          <w:rFonts w:ascii="Menlo" w:eastAsia="Times New Roman" w:hAnsi="Menlo" w:cs="Menlo"/>
          <w:color w:val="657B83"/>
          <w:sz w:val="18"/>
          <w:szCs w:val="18"/>
          <w:bdr w:val="none" w:sz="0" w:space="0" w:color="auto" w:frame="1"/>
          <w:shd w:val="clear" w:color="auto" w:fill="FDF6E3"/>
          <w:lang w:val="en-AU"/>
        </w:rPr>
        <w:t>mbfile</w:t>
      </w:r>
      <w:proofErr w:type="spellEnd"/>
      <w:r w:rsidRPr="00F030A8">
        <w:rPr>
          <w:rFonts w:ascii="Menlo" w:eastAsia="Times New Roman" w:hAnsi="Menlo" w:cs="Menlo"/>
          <w:color w:val="657B83"/>
          <w:sz w:val="18"/>
          <w:szCs w:val="18"/>
          <w:bdr w:val="none" w:sz="0" w:space="0" w:color="auto" w:frame="1"/>
          <w:shd w:val="clear" w:color="auto" w:fill="FDF6E3"/>
          <w:lang w:val="en-AU"/>
        </w:rPr>
        <w:t xml:space="preserve"> geno_chrs.txt --</w:t>
      </w:r>
      <w:proofErr w:type="spellStart"/>
      <w:r w:rsidRPr="00F030A8">
        <w:rPr>
          <w:rFonts w:ascii="Menlo" w:eastAsia="Times New Roman" w:hAnsi="Menlo" w:cs="Menlo"/>
          <w:color w:val="657B83"/>
          <w:sz w:val="18"/>
          <w:szCs w:val="18"/>
          <w:bdr w:val="none" w:sz="0" w:space="0" w:color="auto" w:frame="1"/>
          <w:shd w:val="clear" w:color="auto" w:fill="FDF6E3"/>
          <w:lang w:val="en-AU"/>
        </w:rPr>
        <w:t>grm</w:t>
      </w:r>
      <w:proofErr w:type="spellEnd"/>
      <w:r w:rsidRPr="00F030A8">
        <w:rPr>
          <w:rFonts w:ascii="Menlo" w:eastAsia="Times New Roman" w:hAnsi="Menlo" w:cs="Menlo"/>
          <w:color w:val="657B83"/>
          <w:sz w:val="18"/>
          <w:szCs w:val="18"/>
          <w:bdr w:val="none" w:sz="0" w:space="0" w:color="auto" w:frame="1"/>
          <w:shd w:val="clear" w:color="auto" w:fill="FDF6E3"/>
          <w:lang w:val="en-AU"/>
        </w:rPr>
        <w:t xml:space="preserve">-sparse </w:t>
      </w:r>
      <w:proofErr w:type="spellStart"/>
      <w:r w:rsidRPr="00F030A8">
        <w:rPr>
          <w:rFonts w:ascii="Menlo" w:eastAsia="Times New Roman" w:hAnsi="Menlo" w:cs="Menlo"/>
          <w:color w:val="657B83"/>
          <w:sz w:val="18"/>
          <w:szCs w:val="18"/>
          <w:bdr w:val="none" w:sz="0" w:space="0" w:color="auto" w:frame="1"/>
          <w:shd w:val="clear" w:color="auto" w:fill="FDF6E3"/>
          <w:lang w:val="en-AU"/>
        </w:rPr>
        <w:t>sp_grm</w:t>
      </w:r>
      <w:proofErr w:type="spellEnd"/>
      <w:r w:rsidRPr="00F030A8">
        <w:rPr>
          <w:rFonts w:ascii="Menlo" w:eastAsia="Times New Roman" w:hAnsi="Menlo" w:cs="Menlo"/>
          <w:color w:val="657B83"/>
          <w:sz w:val="18"/>
          <w:szCs w:val="18"/>
          <w:bdr w:val="none" w:sz="0" w:space="0" w:color="auto" w:frame="1"/>
          <w:shd w:val="clear" w:color="auto" w:fill="FDF6E3"/>
          <w:lang w:val="en-AU"/>
        </w:rPr>
        <w:t xml:space="preserve"> </w:t>
      </w:r>
      <w:commentRangeStart w:id="25"/>
      <w:r w:rsidRPr="00F030A8">
        <w:rPr>
          <w:rFonts w:ascii="Menlo" w:eastAsia="Times New Roman" w:hAnsi="Menlo" w:cs="Menlo"/>
          <w:color w:val="657B83"/>
          <w:sz w:val="18"/>
          <w:szCs w:val="18"/>
          <w:bdr w:val="none" w:sz="0" w:space="0" w:color="auto" w:frame="1"/>
          <w:shd w:val="clear" w:color="auto" w:fill="FDF6E3"/>
          <w:lang w:val="en-AU"/>
        </w:rPr>
        <w:t>--</w:t>
      </w:r>
      <w:proofErr w:type="spellStart"/>
      <w:r w:rsidRPr="00F030A8">
        <w:rPr>
          <w:rFonts w:ascii="Menlo" w:eastAsia="Times New Roman" w:hAnsi="Menlo" w:cs="Menlo"/>
          <w:color w:val="657B83"/>
          <w:sz w:val="18"/>
          <w:szCs w:val="18"/>
          <w:bdr w:val="none" w:sz="0" w:space="0" w:color="auto" w:frame="1"/>
          <w:shd w:val="clear" w:color="auto" w:fill="FDF6E3"/>
          <w:lang w:val="en-AU"/>
        </w:rPr>
        <w:t>fastGWA</w:t>
      </w:r>
      <w:proofErr w:type="spellEnd"/>
      <w:r w:rsidRPr="00F030A8">
        <w:rPr>
          <w:rFonts w:ascii="Menlo" w:eastAsia="Times New Roman" w:hAnsi="Menlo" w:cs="Menlo"/>
          <w:color w:val="657B83"/>
          <w:sz w:val="18"/>
          <w:szCs w:val="18"/>
          <w:bdr w:val="none" w:sz="0" w:space="0" w:color="auto" w:frame="1"/>
          <w:shd w:val="clear" w:color="auto" w:fill="FDF6E3"/>
          <w:lang w:val="en-AU"/>
        </w:rPr>
        <w:t>-</w:t>
      </w:r>
      <w:proofErr w:type="spellStart"/>
      <w:r w:rsidRPr="00F030A8">
        <w:rPr>
          <w:rFonts w:ascii="Menlo" w:eastAsia="Times New Roman" w:hAnsi="Menlo" w:cs="Menlo"/>
          <w:color w:val="657B83"/>
          <w:sz w:val="18"/>
          <w:szCs w:val="18"/>
          <w:bdr w:val="none" w:sz="0" w:space="0" w:color="auto" w:frame="1"/>
          <w:shd w:val="clear" w:color="auto" w:fill="FDF6E3"/>
          <w:lang w:val="en-AU"/>
        </w:rPr>
        <w:t>mlm</w:t>
      </w:r>
      <w:proofErr w:type="spellEnd"/>
      <w:r w:rsidRPr="00F030A8">
        <w:rPr>
          <w:rFonts w:ascii="Menlo" w:eastAsia="Times New Roman" w:hAnsi="Menlo" w:cs="Menlo"/>
          <w:color w:val="657B83"/>
          <w:sz w:val="18"/>
          <w:szCs w:val="18"/>
          <w:bdr w:val="none" w:sz="0" w:space="0" w:color="auto" w:frame="1"/>
          <w:shd w:val="clear" w:color="auto" w:fill="FDF6E3"/>
          <w:lang w:val="en-AU"/>
        </w:rPr>
        <w:t>-binary</w:t>
      </w:r>
      <w:commentRangeEnd w:id="25"/>
      <w:r w:rsidR="00BB5340">
        <w:rPr>
          <w:rStyle w:val="CommentReference"/>
        </w:rPr>
        <w:commentReference w:id="25"/>
      </w:r>
      <w:r w:rsidRPr="00F030A8">
        <w:rPr>
          <w:rFonts w:ascii="Menlo" w:eastAsia="Times New Roman" w:hAnsi="Menlo" w:cs="Menlo"/>
          <w:color w:val="657B83"/>
          <w:sz w:val="18"/>
          <w:szCs w:val="18"/>
          <w:bdr w:val="none" w:sz="0" w:space="0" w:color="auto" w:frame="1"/>
          <w:shd w:val="clear" w:color="auto" w:fill="FDF6E3"/>
          <w:lang w:val="en-AU"/>
        </w:rPr>
        <w:t xml:space="preserve"> --</w:t>
      </w:r>
      <w:proofErr w:type="spellStart"/>
      <w:r w:rsidRPr="00F030A8">
        <w:rPr>
          <w:rFonts w:ascii="Menlo" w:eastAsia="Times New Roman" w:hAnsi="Menlo" w:cs="Menlo"/>
          <w:color w:val="657B83"/>
          <w:sz w:val="18"/>
          <w:szCs w:val="18"/>
          <w:bdr w:val="none" w:sz="0" w:space="0" w:color="auto" w:frame="1"/>
          <w:shd w:val="clear" w:color="auto" w:fill="FDF6E3"/>
          <w:lang w:val="en-AU"/>
        </w:rPr>
        <w:t>pheno</w:t>
      </w:r>
      <w:proofErr w:type="spellEnd"/>
      <w:r w:rsidRPr="00F030A8">
        <w:rPr>
          <w:rFonts w:ascii="Menlo" w:eastAsia="Times New Roman" w:hAnsi="Menlo" w:cs="Menlo"/>
          <w:color w:val="657B83"/>
          <w:sz w:val="18"/>
          <w:szCs w:val="18"/>
          <w:bdr w:val="none" w:sz="0" w:space="0" w:color="auto" w:frame="1"/>
          <w:shd w:val="clear" w:color="auto" w:fill="FDF6E3"/>
          <w:lang w:val="en-AU"/>
        </w:rPr>
        <w:t xml:space="preserve"> phenotype.txt --</w:t>
      </w:r>
      <w:proofErr w:type="spellStart"/>
      <w:r w:rsidRPr="00F030A8">
        <w:rPr>
          <w:rFonts w:ascii="Menlo" w:eastAsia="Times New Roman" w:hAnsi="Menlo" w:cs="Menlo"/>
          <w:color w:val="657B83"/>
          <w:sz w:val="18"/>
          <w:szCs w:val="18"/>
          <w:bdr w:val="none" w:sz="0" w:space="0" w:color="auto" w:frame="1"/>
          <w:shd w:val="clear" w:color="auto" w:fill="FDF6E3"/>
          <w:lang w:val="en-AU"/>
        </w:rPr>
        <w:t>qcovar</w:t>
      </w:r>
      <w:proofErr w:type="spellEnd"/>
      <w:r w:rsidRPr="00F030A8">
        <w:rPr>
          <w:rFonts w:ascii="Menlo" w:eastAsia="Times New Roman" w:hAnsi="Menlo" w:cs="Menlo"/>
          <w:color w:val="657B83"/>
          <w:sz w:val="18"/>
          <w:szCs w:val="18"/>
          <w:bdr w:val="none" w:sz="0" w:space="0" w:color="auto" w:frame="1"/>
          <w:shd w:val="clear" w:color="auto" w:fill="FDF6E3"/>
          <w:lang w:val="en-AU"/>
        </w:rPr>
        <w:t xml:space="preserve"> pc.txt --</w:t>
      </w:r>
      <w:proofErr w:type="spellStart"/>
      <w:r w:rsidRPr="00F030A8">
        <w:rPr>
          <w:rFonts w:ascii="Menlo" w:eastAsia="Times New Roman" w:hAnsi="Menlo" w:cs="Menlo"/>
          <w:color w:val="657B83"/>
          <w:sz w:val="18"/>
          <w:szCs w:val="18"/>
          <w:bdr w:val="none" w:sz="0" w:space="0" w:color="auto" w:frame="1"/>
          <w:shd w:val="clear" w:color="auto" w:fill="FDF6E3"/>
          <w:lang w:val="en-AU"/>
        </w:rPr>
        <w:t>covar</w:t>
      </w:r>
      <w:proofErr w:type="spellEnd"/>
      <w:r w:rsidRPr="00F030A8">
        <w:rPr>
          <w:rFonts w:ascii="Menlo" w:eastAsia="Times New Roman" w:hAnsi="Menlo" w:cs="Menlo"/>
          <w:color w:val="657B83"/>
          <w:sz w:val="18"/>
          <w:szCs w:val="18"/>
          <w:bdr w:val="none" w:sz="0" w:space="0" w:color="auto" w:frame="1"/>
          <w:shd w:val="clear" w:color="auto" w:fill="FDF6E3"/>
          <w:lang w:val="en-AU"/>
        </w:rPr>
        <w:t xml:space="preserve"> fixed.txt --threads 10 --out </w:t>
      </w:r>
      <w:proofErr w:type="spellStart"/>
      <w:r w:rsidRPr="00F030A8">
        <w:rPr>
          <w:rFonts w:ascii="Menlo" w:eastAsia="Times New Roman" w:hAnsi="Menlo" w:cs="Menlo"/>
          <w:color w:val="657B83"/>
          <w:sz w:val="18"/>
          <w:szCs w:val="18"/>
          <w:bdr w:val="none" w:sz="0" w:space="0" w:color="auto" w:frame="1"/>
          <w:shd w:val="clear" w:color="auto" w:fill="FDF6E3"/>
          <w:lang w:val="en-AU"/>
        </w:rPr>
        <w:t>geno_assoc</w:t>
      </w:r>
      <w:proofErr w:type="spellEnd"/>
    </w:p>
    <w:p w14:paraId="51B15109" w14:textId="77777777" w:rsidR="00F030A8" w:rsidRPr="00F030A8" w:rsidRDefault="00F030A8" w:rsidP="00F030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enlo" w:eastAsia="Times New Roman" w:hAnsi="Menlo" w:cs="Menlo"/>
          <w:color w:val="657B83"/>
          <w:sz w:val="18"/>
          <w:szCs w:val="18"/>
          <w:bdr w:val="none" w:sz="0" w:space="0" w:color="auto" w:frame="1"/>
          <w:shd w:val="clear" w:color="auto" w:fill="FDF6E3"/>
          <w:lang w:val="en-AU"/>
        </w:rPr>
      </w:pPr>
    </w:p>
    <w:p w14:paraId="1A7E9BEA" w14:textId="77777777" w:rsidR="00F030A8" w:rsidRPr="00F030A8" w:rsidRDefault="00F030A8" w:rsidP="00F030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enlo" w:eastAsia="Times New Roman" w:hAnsi="Menlo" w:cs="Menlo"/>
          <w:color w:val="657B83"/>
          <w:sz w:val="18"/>
          <w:szCs w:val="18"/>
          <w:bdr w:val="none" w:sz="0" w:space="0" w:color="auto" w:frame="1"/>
          <w:shd w:val="clear" w:color="auto" w:fill="FDF6E3"/>
          <w:lang w:val="en-AU"/>
        </w:rPr>
      </w:pPr>
      <w:r w:rsidRPr="00F030A8">
        <w:rPr>
          <w:rFonts w:ascii="Menlo" w:eastAsia="Times New Roman" w:hAnsi="Menlo" w:cs="Menlo"/>
          <w:color w:val="93A1A1"/>
          <w:sz w:val="18"/>
          <w:szCs w:val="18"/>
          <w:bdr w:val="none" w:sz="0" w:space="0" w:color="auto" w:frame="1"/>
          <w:shd w:val="clear" w:color="auto" w:fill="FDF6E3"/>
          <w:lang w:val="en-AU"/>
        </w:rPr>
        <w:t xml:space="preserve"># </w:t>
      </w:r>
      <w:proofErr w:type="spellStart"/>
      <w:r w:rsidRPr="00F030A8">
        <w:rPr>
          <w:rFonts w:ascii="Menlo" w:eastAsia="Times New Roman" w:hAnsi="Menlo" w:cs="Menlo"/>
          <w:color w:val="93A1A1"/>
          <w:sz w:val="18"/>
          <w:szCs w:val="18"/>
          <w:bdr w:val="none" w:sz="0" w:space="0" w:color="auto" w:frame="1"/>
          <w:shd w:val="clear" w:color="auto" w:fill="FDF6E3"/>
          <w:lang w:val="en-AU"/>
        </w:rPr>
        <w:t>fastGWA</w:t>
      </w:r>
      <w:proofErr w:type="spellEnd"/>
      <w:r w:rsidRPr="00F030A8">
        <w:rPr>
          <w:rFonts w:ascii="Menlo" w:eastAsia="Times New Roman" w:hAnsi="Menlo" w:cs="Menlo"/>
          <w:color w:val="93A1A1"/>
          <w:sz w:val="18"/>
          <w:szCs w:val="18"/>
          <w:bdr w:val="none" w:sz="0" w:space="0" w:color="auto" w:frame="1"/>
          <w:shd w:val="clear" w:color="auto" w:fill="FDF6E3"/>
          <w:lang w:val="en-AU"/>
        </w:rPr>
        <w:t xml:space="preserve"> GLMM analysis without using the approximate covariate adjustment approach</w:t>
      </w:r>
    </w:p>
    <w:p w14:paraId="06302B17" w14:textId="77777777" w:rsidR="00F030A8" w:rsidRPr="00F030A8" w:rsidRDefault="00F030A8" w:rsidP="00F030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enlo" w:eastAsia="Times New Roman" w:hAnsi="Menlo" w:cs="Menlo"/>
          <w:color w:val="657B83"/>
          <w:sz w:val="18"/>
          <w:szCs w:val="18"/>
          <w:bdr w:val="none" w:sz="0" w:space="0" w:color="auto" w:frame="1"/>
          <w:shd w:val="clear" w:color="auto" w:fill="FDF6E3"/>
          <w:lang w:val="en-AU"/>
        </w:rPr>
      </w:pPr>
      <w:r w:rsidRPr="00F030A8">
        <w:rPr>
          <w:rFonts w:ascii="Menlo" w:eastAsia="Times New Roman" w:hAnsi="Menlo" w:cs="Menlo"/>
          <w:color w:val="657B83"/>
          <w:sz w:val="18"/>
          <w:szCs w:val="18"/>
          <w:bdr w:val="none" w:sz="0" w:space="0" w:color="auto" w:frame="1"/>
          <w:shd w:val="clear" w:color="auto" w:fill="FDF6E3"/>
          <w:lang w:val="en-AU"/>
        </w:rPr>
        <w:lastRenderedPageBreak/>
        <w:t>gcta64 --</w:t>
      </w:r>
      <w:proofErr w:type="spellStart"/>
      <w:r w:rsidRPr="00F030A8">
        <w:rPr>
          <w:rFonts w:ascii="Menlo" w:eastAsia="Times New Roman" w:hAnsi="Menlo" w:cs="Menlo"/>
          <w:color w:val="657B83"/>
          <w:sz w:val="18"/>
          <w:szCs w:val="18"/>
          <w:bdr w:val="none" w:sz="0" w:space="0" w:color="auto" w:frame="1"/>
          <w:shd w:val="clear" w:color="auto" w:fill="FDF6E3"/>
          <w:lang w:val="en-AU"/>
        </w:rPr>
        <w:t>mbfile</w:t>
      </w:r>
      <w:proofErr w:type="spellEnd"/>
      <w:r w:rsidRPr="00F030A8">
        <w:rPr>
          <w:rFonts w:ascii="Menlo" w:eastAsia="Times New Roman" w:hAnsi="Menlo" w:cs="Menlo"/>
          <w:color w:val="657B83"/>
          <w:sz w:val="18"/>
          <w:szCs w:val="18"/>
          <w:bdr w:val="none" w:sz="0" w:space="0" w:color="auto" w:frame="1"/>
          <w:shd w:val="clear" w:color="auto" w:fill="FDF6E3"/>
          <w:lang w:val="en-AU"/>
        </w:rPr>
        <w:t xml:space="preserve"> geno_chrs.txt --</w:t>
      </w:r>
      <w:proofErr w:type="spellStart"/>
      <w:r w:rsidRPr="00F030A8">
        <w:rPr>
          <w:rFonts w:ascii="Menlo" w:eastAsia="Times New Roman" w:hAnsi="Menlo" w:cs="Menlo"/>
          <w:color w:val="657B83"/>
          <w:sz w:val="18"/>
          <w:szCs w:val="18"/>
          <w:bdr w:val="none" w:sz="0" w:space="0" w:color="auto" w:frame="1"/>
          <w:shd w:val="clear" w:color="auto" w:fill="FDF6E3"/>
          <w:lang w:val="en-AU"/>
        </w:rPr>
        <w:t>grm</w:t>
      </w:r>
      <w:proofErr w:type="spellEnd"/>
      <w:r w:rsidRPr="00F030A8">
        <w:rPr>
          <w:rFonts w:ascii="Menlo" w:eastAsia="Times New Roman" w:hAnsi="Menlo" w:cs="Menlo"/>
          <w:color w:val="657B83"/>
          <w:sz w:val="18"/>
          <w:szCs w:val="18"/>
          <w:bdr w:val="none" w:sz="0" w:space="0" w:color="auto" w:frame="1"/>
          <w:shd w:val="clear" w:color="auto" w:fill="FDF6E3"/>
          <w:lang w:val="en-AU"/>
        </w:rPr>
        <w:t xml:space="preserve">-sparse </w:t>
      </w:r>
      <w:proofErr w:type="spellStart"/>
      <w:r w:rsidRPr="00F030A8">
        <w:rPr>
          <w:rFonts w:ascii="Menlo" w:eastAsia="Times New Roman" w:hAnsi="Menlo" w:cs="Menlo"/>
          <w:color w:val="657B83"/>
          <w:sz w:val="18"/>
          <w:szCs w:val="18"/>
          <w:bdr w:val="none" w:sz="0" w:space="0" w:color="auto" w:frame="1"/>
          <w:shd w:val="clear" w:color="auto" w:fill="FDF6E3"/>
          <w:lang w:val="en-AU"/>
        </w:rPr>
        <w:t>sp_grm</w:t>
      </w:r>
      <w:proofErr w:type="spellEnd"/>
      <w:r w:rsidRPr="00F030A8">
        <w:rPr>
          <w:rFonts w:ascii="Menlo" w:eastAsia="Times New Roman" w:hAnsi="Menlo" w:cs="Menlo"/>
          <w:color w:val="657B83"/>
          <w:sz w:val="18"/>
          <w:szCs w:val="18"/>
          <w:bdr w:val="none" w:sz="0" w:space="0" w:color="auto" w:frame="1"/>
          <w:shd w:val="clear" w:color="auto" w:fill="FDF6E3"/>
          <w:lang w:val="en-AU"/>
        </w:rPr>
        <w:t xml:space="preserve"> --joint-</w:t>
      </w:r>
      <w:proofErr w:type="spellStart"/>
      <w:r w:rsidRPr="00F030A8">
        <w:rPr>
          <w:rFonts w:ascii="Menlo" w:eastAsia="Times New Roman" w:hAnsi="Menlo" w:cs="Menlo"/>
          <w:color w:val="657B83"/>
          <w:sz w:val="18"/>
          <w:szCs w:val="18"/>
          <w:bdr w:val="none" w:sz="0" w:space="0" w:color="auto" w:frame="1"/>
          <w:shd w:val="clear" w:color="auto" w:fill="FDF6E3"/>
          <w:lang w:val="en-AU"/>
        </w:rPr>
        <w:t>covar</w:t>
      </w:r>
      <w:proofErr w:type="spellEnd"/>
      <w:r w:rsidRPr="00F030A8">
        <w:rPr>
          <w:rFonts w:ascii="Menlo" w:eastAsia="Times New Roman" w:hAnsi="Menlo" w:cs="Menlo"/>
          <w:color w:val="657B83"/>
          <w:sz w:val="18"/>
          <w:szCs w:val="18"/>
          <w:bdr w:val="none" w:sz="0" w:space="0" w:color="auto" w:frame="1"/>
          <w:shd w:val="clear" w:color="auto" w:fill="FDF6E3"/>
          <w:lang w:val="en-AU"/>
        </w:rPr>
        <w:t xml:space="preserve"> --</w:t>
      </w:r>
      <w:proofErr w:type="spellStart"/>
      <w:r w:rsidRPr="00F030A8">
        <w:rPr>
          <w:rFonts w:ascii="Menlo" w:eastAsia="Times New Roman" w:hAnsi="Menlo" w:cs="Menlo"/>
          <w:color w:val="657B83"/>
          <w:sz w:val="18"/>
          <w:szCs w:val="18"/>
          <w:bdr w:val="none" w:sz="0" w:space="0" w:color="auto" w:frame="1"/>
          <w:shd w:val="clear" w:color="auto" w:fill="FDF6E3"/>
          <w:lang w:val="en-AU"/>
        </w:rPr>
        <w:t>fastGWA</w:t>
      </w:r>
      <w:proofErr w:type="spellEnd"/>
      <w:r w:rsidRPr="00F030A8">
        <w:rPr>
          <w:rFonts w:ascii="Menlo" w:eastAsia="Times New Roman" w:hAnsi="Menlo" w:cs="Menlo"/>
          <w:color w:val="657B83"/>
          <w:sz w:val="18"/>
          <w:szCs w:val="18"/>
          <w:bdr w:val="none" w:sz="0" w:space="0" w:color="auto" w:frame="1"/>
          <w:shd w:val="clear" w:color="auto" w:fill="FDF6E3"/>
          <w:lang w:val="en-AU"/>
        </w:rPr>
        <w:t>-</w:t>
      </w:r>
      <w:proofErr w:type="spellStart"/>
      <w:r w:rsidRPr="00F030A8">
        <w:rPr>
          <w:rFonts w:ascii="Menlo" w:eastAsia="Times New Roman" w:hAnsi="Menlo" w:cs="Menlo"/>
          <w:color w:val="657B83"/>
          <w:sz w:val="18"/>
          <w:szCs w:val="18"/>
          <w:bdr w:val="none" w:sz="0" w:space="0" w:color="auto" w:frame="1"/>
          <w:shd w:val="clear" w:color="auto" w:fill="FDF6E3"/>
          <w:lang w:val="en-AU"/>
        </w:rPr>
        <w:t>mlm</w:t>
      </w:r>
      <w:proofErr w:type="spellEnd"/>
      <w:r w:rsidRPr="00F030A8">
        <w:rPr>
          <w:rFonts w:ascii="Menlo" w:eastAsia="Times New Roman" w:hAnsi="Menlo" w:cs="Menlo"/>
          <w:color w:val="657B83"/>
          <w:sz w:val="18"/>
          <w:szCs w:val="18"/>
          <w:bdr w:val="none" w:sz="0" w:space="0" w:color="auto" w:frame="1"/>
          <w:shd w:val="clear" w:color="auto" w:fill="FDF6E3"/>
          <w:lang w:val="en-AU"/>
        </w:rPr>
        <w:t>-binary --</w:t>
      </w:r>
      <w:proofErr w:type="spellStart"/>
      <w:r w:rsidRPr="00F030A8">
        <w:rPr>
          <w:rFonts w:ascii="Menlo" w:eastAsia="Times New Roman" w:hAnsi="Menlo" w:cs="Menlo"/>
          <w:color w:val="657B83"/>
          <w:sz w:val="18"/>
          <w:szCs w:val="18"/>
          <w:bdr w:val="none" w:sz="0" w:space="0" w:color="auto" w:frame="1"/>
          <w:shd w:val="clear" w:color="auto" w:fill="FDF6E3"/>
          <w:lang w:val="en-AU"/>
        </w:rPr>
        <w:t>pheno</w:t>
      </w:r>
      <w:proofErr w:type="spellEnd"/>
      <w:r w:rsidRPr="00F030A8">
        <w:rPr>
          <w:rFonts w:ascii="Menlo" w:eastAsia="Times New Roman" w:hAnsi="Menlo" w:cs="Menlo"/>
          <w:color w:val="657B83"/>
          <w:sz w:val="18"/>
          <w:szCs w:val="18"/>
          <w:bdr w:val="none" w:sz="0" w:space="0" w:color="auto" w:frame="1"/>
          <w:shd w:val="clear" w:color="auto" w:fill="FDF6E3"/>
          <w:lang w:val="en-AU"/>
        </w:rPr>
        <w:t xml:space="preserve"> phenotype.txt --</w:t>
      </w:r>
      <w:proofErr w:type="spellStart"/>
      <w:r w:rsidRPr="00F030A8">
        <w:rPr>
          <w:rFonts w:ascii="Menlo" w:eastAsia="Times New Roman" w:hAnsi="Menlo" w:cs="Menlo"/>
          <w:color w:val="657B83"/>
          <w:sz w:val="18"/>
          <w:szCs w:val="18"/>
          <w:bdr w:val="none" w:sz="0" w:space="0" w:color="auto" w:frame="1"/>
          <w:shd w:val="clear" w:color="auto" w:fill="FDF6E3"/>
          <w:lang w:val="en-AU"/>
        </w:rPr>
        <w:t>qcovar</w:t>
      </w:r>
      <w:proofErr w:type="spellEnd"/>
      <w:r w:rsidRPr="00F030A8">
        <w:rPr>
          <w:rFonts w:ascii="Menlo" w:eastAsia="Times New Roman" w:hAnsi="Menlo" w:cs="Menlo"/>
          <w:color w:val="657B83"/>
          <w:sz w:val="18"/>
          <w:szCs w:val="18"/>
          <w:bdr w:val="none" w:sz="0" w:space="0" w:color="auto" w:frame="1"/>
          <w:shd w:val="clear" w:color="auto" w:fill="FDF6E3"/>
          <w:lang w:val="en-AU"/>
        </w:rPr>
        <w:t xml:space="preserve"> pc.txt --</w:t>
      </w:r>
      <w:proofErr w:type="spellStart"/>
      <w:r w:rsidRPr="00F030A8">
        <w:rPr>
          <w:rFonts w:ascii="Menlo" w:eastAsia="Times New Roman" w:hAnsi="Menlo" w:cs="Menlo"/>
          <w:color w:val="657B83"/>
          <w:sz w:val="18"/>
          <w:szCs w:val="18"/>
          <w:bdr w:val="none" w:sz="0" w:space="0" w:color="auto" w:frame="1"/>
          <w:shd w:val="clear" w:color="auto" w:fill="FDF6E3"/>
          <w:lang w:val="en-AU"/>
        </w:rPr>
        <w:t>covar</w:t>
      </w:r>
      <w:proofErr w:type="spellEnd"/>
      <w:r w:rsidRPr="00F030A8">
        <w:rPr>
          <w:rFonts w:ascii="Menlo" w:eastAsia="Times New Roman" w:hAnsi="Menlo" w:cs="Menlo"/>
          <w:color w:val="657B83"/>
          <w:sz w:val="18"/>
          <w:szCs w:val="18"/>
          <w:bdr w:val="none" w:sz="0" w:space="0" w:color="auto" w:frame="1"/>
          <w:shd w:val="clear" w:color="auto" w:fill="FDF6E3"/>
          <w:lang w:val="en-AU"/>
        </w:rPr>
        <w:t xml:space="preserve"> fixed.txt --threads 10 --out </w:t>
      </w:r>
      <w:proofErr w:type="spellStart"/>
      <w:r w:rsidRPr="00F030A8">
        <w:rPr>
          <w:rFonts w:ascii="Menlo" w:eastAsia="Times New Roman" w:hAnsi="Menlo" w:cs="Menlo"/>
          <w:color w:val="657B83"/>
          <w:sz w:val="18"/>
          <w:szCs w:val="18"/>
          <w:bdr w:val="none" w:sz="0" w:space="0" w:color="auto" w:frame="1"/>
          <w:shd w:val="clear" w:color="auto" w:fill="FDF6E3"/>
          <w:lang w:val="en-AU"/>
        </w:rPr>
        <w:t>geno_assoc</w:t>
      </w:r>
      <w:proofErr w:type="spellEnd"/>
    </w:p>
    <w:p w14:paraId="00F1C4FC" w14:textId="77777777" w:rsidR="00F030A8" w:rsidRPr="00F030A8" w:rsidRDefault="00F030A8" w:rsidP="00F030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enlo" w:eastAsia="Times New Roman" w:hAnsi="Menlo" w:cs="Menlo"/>
          <w:color w:val="657B83"/>
          <w:sz w:val="18"/>
          <w:szCs w:val="18"/>
          <w:bdr w:val="none" w:sz="0" w:space="0" w:color="auto" w:frame="1"/>
          <w:shd w:val="clear" w:color="auto" w:fill="FDF6E3"/>
          <w:lang w:val="en-AU"/>
        </w:rPr>
      </w:pPr>
    </w:p>
    <w:p w14:paraId="561EB0CB" w14:textId="77777777" w:rsidR="00F030A8" w:rsidRPr="00F030A8" w:rsidRDefault="00F030A8" w:rsidP="00F030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enlo" w:eastAsia="Times New Roman" w:hAnsi="Menlo" w:cs="Menlo"/>
          <w:color w:val="657B83"/>
          <w:sz w:val="18"/>
          <w:szCs w:val="18"/>
          <w:bdr w:val="none" w:sz="0" w:space="0" w:color="auto" w:frame="1"/>
          <w:shd w:val="clear" w:color="auto" w:fill="FDF6E3"/>
          <w:lang w:val="en-AU"/>
        </w:rPr>
      </w:pPr>
      <w:r w:rsidRPr="00F030A8">
        <w:rPr>
          <w:rFonts w:ascii="Menlo" w:eastAsia="Times New Roman" w:hAnsi="Menlo" w:cs="Menlo"/>
          <w:color w:val="93A1A1"/>
          <w:sz w:val="18"/>
          <w:szCs w:val="18"/>
          <w:bdr w:val="none" w:sz="0" w:space="0" w:color="auto" w:frame="1"/>
          <w:shd w:val="clear" w:color="auto" w:fill="FDF6E3"/>
          <w:lang w:val="en-AU"/>
        </w:rPr>
        <w:t xml:space="preserve"># To save the estimated </w:t>
      </w:r>
      <w:proofErr w:type="spellStart"/>
      <w:r w:rsidRPr="00F030A8">
        <w:rPr>
          <w:rFonts w:ascii="Menlo" w:eastAsia="Times New Roman" w:hAnsi="Menlo" w:cs="Menlo"/>
          <w:color w:val="93A1A1"/>
          <w:sz w:val="18"/>
          <w:szCs w:val="18"/>
          <w:bdr w:val="none" w:sz="0" w:space="0" w:color="auto" w:frame="1"/>
          <w:shd w:val="clear" w:color="auto" w:fill="FDF6E3"/>
          <w:lang w:val="en-AU"/>
        </w:rPr>
        <w:t>fastGWA</w:t>
      </w:r>
      <w:proofErr w:type="spellEnd"/>
      <w:r w:rsidRPr="00F030A8">
        <w:rPr>
          <w:rFonts w:ascii="Menlo" w:eastAsia="Times New Roman" w:hAnsi="Menlo" w:cs="Menlo"/>
          <w:color w:val="93A1A1"/>
          <w:sz w:val="18"/>
          <w:szCs w:val="18"/>
          <w:bdr w:val="none" w:sz="0" w:space="0" w:color="auto" w:frame="1"/>
          <w:shd w:val="clear" w:color="auto" w:fill="FDF6E3"/>
          <w:lang w:val="en-AU"/>
        </w:rPr>
        <w:t xml:space="preserve"> model parameters from an analysis for the autosomes and use them in a subsequent analysis for </w:t>
      </w:r>
      <w:proofErr w:type="spellStart"/>
      <w:r w:rsidRPr="00F030A8">
        <w:rPr>
          <w:rFonts w:ascii="Menlo" w:eastAsia="Times New Roman" w:hAnsi="Menlo" w:cs="Menlo"/>
          <w:color w:val="93A1A1"/>
          <w:sz w:val="18"/>
          <w:szCs w:val="18"/>
          <w:bdr w:val="none" w:sz="0" w:space="0" w:color="auto" w:frame="1"/>
          <w:shd w:val="clear" w:color="auto" w:fill="FDF6E3"/>
          <w:lang w:val="en-AU"/>
        </w:rPr>
        <w:t>chrX</w:t>
      </w:r>
      <w:proofErr w:type="spellEnd"/>
    </w:p>
    <w:p w14:paraId="72712CE4" w14:textId="77777777" w:rsidR="00F030A8" w:rsidRPr="00F030A8" w:rsidRDefault="00F030A8" w:rsidP="00F030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enlo" w:eastAsia="Times New Roman" w:hAnsi="Menlo" w:cs="Menlo"/>
          <w:color w:val="657B83"/>
          <w:sz w:val="18"/>
          <w:szCs w:val="18"/>
          <w:bdr w:val="none" w:sz="0" w:space="0" w:color="auto" w:frame="1"/>
          <w:shd w:val="clear" w:color="auto" w:fill="FDF6E3"/>
          <w:lang w:val="en-AU"/>
        </w:rPr>
      </w:pPr>
      <w:r w:rsidRPr="00F030A8">
        <w:rPr>
          <w:rFonts w:ascii="Menlo" w:eastAsia="Times New Roman" w:hAnsi="Menlo" w:cs="Menlo"/>
          <w:color w:val="93A1A1"/>
          <w:sz w:val="18"/>
          <w:szCs w:val="18"/>
          <w:bdr w:val="none" w:sz="0" w:space="0" w:color="auto" w:frame="1"/>
          <w:shd w:val="clear" w:color="auto" w:fill="FDF6E3"/>
          <w:lang w:val="en-AU"/>
        </w:rPr>
        <w:t xml:space="preserve"># </w:t>
      </w:r>
      <w:proofErr w:type="spellStart"/>
      <w:r w:rsidRPr="00F030A8">
        <w:rPr>
          <w:rFonts w:ascii="Menlo" w:eastAsia="Times New Roman" w:hAnsi="Menlo" w:cs="Menlo"/>
          <w:color w:val="93A1A1"/>
          <w:sz w:val="18"/>
          <w:szCs w:val="18"/>
          <w:bdr w:val="none" w:sz="0" w:space="0" w:color="auto" w:frame="1"/>
          <w:shd w:val="clear" w:color="auto" w:fill="FDF6E3"/>
          <w:lang w:val="en-AU"/>
        </w:rPr>
        <w:t>chrX.idlist</w:t>
      </w:r>
      <w:proofErr w:type="spellEnd"/>
      <w:r w:rsidRPr="00F030A8">
        <w:rPr>
          <w:rFonts w:ascii="Menlo" w:eastAsia="Times New Roman" w:hAnsi="Menlo" w:cs="Menlo"/>
          <w:color w:val="93A1A1"/>
          <w:sz w:val="18"/>
          <w:szCs w:val="18"/>
          <w:bdr w:val="none" w:sz="0" w:space="0" w:color="auto" w:frame="1"/>
          <w:shd w:val="clear" w:color="auto" w:fill="FDF6E3"/>
          <w:lang w:val="en-AU"/>
        </w:rPr>
        <w:t>: a list of sample IDs used in the analysis for chromosome X (</w:t>
      </w:r>
      <w:proofErr w:type="spellStart"/>
      <w:r w:rsidRPr="00F030A8">
        <w:rPr>
          <w:rFonts w:ascii="Menlo" w:eastAsia="Times New Roman" w:hAnsi="Menlo" w:cs="Menlo"/>
          <w:color w:val="93A1A1"/>
          <w:sz w:val="18"/>
          <w:szCs w:val="18"/>
          <w:bdr w:val="none" w:sz="0" w:space="0" w:color="auto" w:frame="1"/>
          <w:shd w:val="clear" w:color="auto" w:fill="FDF6E3"/>
          <w:lang w:val="en-AU"/>
        </w:rPr>
        <w:t>chrX</w:t>
      </w:r>
      <w:proofErr w:type="spellEnd"/>
      <w:r w:rsidRPr="00F030A8">
        <w:rPr>
          <w:rFonts w:ascii="Menlo" w:eastAsia="Times New Roman" w:hAnsi="Menlo" w:cs="Menlo"/>
          <w:color w:val="93A1A1"/>
          <w:sz w:val="18"/>
          <w:szCs w:val="18"/>
          <w:bdr w:val="none" w:sz="0" w:space="0" w:color="auto" w:frame="1"/>
          <w:shd w:val="clear" w:color="auto" w:fill="FDF6E3"/>
          <w:lang w:val="en-AU"/>
        </w:rPr>
        <w:t>)</w:t>
      </w:r>
    </w:p>
    <w:p w14:paraId="7AD427A0" w14:textId="77777777" w:rsidR="00F030A8" w:rsidRPr="00F030A8" w:rsidRDefault="00F030A8" w:rsidP="00F030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enlo" w:eastAsia="Times New Roman" w:hAnsi="Menlo" w:cs="Menlo"/>
          <w:color w:val="657B83"/>
          <w:sz w:val="18"/>
          <w:szCs w:val="18"/>
          <w:bdr w:val="none" w:sz="0" w:space="0" w:color="auto" w:frame="1"/>
          <w:shd w:val="clear" w:color="auto" w:fill="FDF6E3"/>
          <w:lang w:val="en-AU"/>
        </w:rPr>
      </w:pPr>
      <w:r w:rsidRPr="00F030A8">
        <w:rPr>
          <w:rFonts w:ascii="Menlo" w:eastAsia="Times New Roman" w:hAnsi="Menlo" w:cs="Menlo"/>
          <w:color w:val="657B83"/>
          <w:sz w:val="18"/>
          <w:szCs w:val="18"/>
          <w:bdr w:val="none" w:sz="0" w:space="0" w:color="auto" w:frame="1"/>
          <w:shd w:val="clear" w:color="auto" w:fill="FDF6E3"/>
          <w:lang w:val="en-AU"/>
        </w:rPr>
        <w:t>gcta64 --</w:t>
      </w:r>
      <w:proofErr w:type="spellStart"/>
      <w:r w:rsidRPr="00F030A8">
        <w:rPr>
          <w:rFonts w:ascii="Menlo" w:eastAsia="Times New Roman" w:hAnsi="Menlo" w:cs="Menlo"/>
          <w:color w:val="657B83"/>
          <w:sz w:val="18"/>
          <w:szCs w:val="18"/>
          <w:bdr w:val="none" w:sz="0" w:space="0" w:color="auto" w:frame="1"/>
          <w:shd w:val="clear" w:color="auto" w:fill="FDF6E3"/>
          <w:lang w:val="en-AU"/>
        </w:rPr>
        <w:t>mbfile</w:t>
      </w:r>
      <w:proofErr w:type="spellEnd"/>
      <w:r w:rsidRPr="00F030A8">
        <w:rPr>
          <w:rFonts w:ascii="Menlo" w:eastAsia="Times New Roman" w:hAnsi="Menlo" w:cs="Menlo"/>
          <w:color w:val="657B83"/>
          <w:sz w:val="18"/>
          <w:szCs w:val="18"/>
          <w:bdr w:val="none" w:sz="0" w:space="0" w:color="auto" w:frame="1"/>
          <w:shd w:val="clear" w:color="auto" w:fill="FDF6E3"/>
          <w:lang w:val="en-AU"/>
        </w:rPr>
        <w:t xml:space="preserve"> geno_chrs.txt --</w:t>
      </w:r>
      <w:proofErr w:type="spellStart"/>
      <w:r w:rsidRPr="00F030A8">
        <w:rPr>
          <w:rFonts w:ascii="Menlo" w:eastAsia="Times New Roman" w:hAnsi="Menlo" w:cs="Menlo"/>
          <w:color w:val="657B83"/>
          <w:sz w:val="18"/>
          <w:szCs w:val="18"/>
          <w:bdr w:val="none" w:sz="0" w:space="0" w:color="auto" w:frame="1"/>
          <w:shd w:val="clear" w:color="auto" w:fill="FDF6E3"/>
          <w:lang w:val="en-AU"/>
        </w:rPr>
        <w:t>grm</w:t>
      </w:r>
      <w:proofErr w:type="spellEnd"/>
      <w:r w:rsidRPr="00F030A8">
        <w:rPr>
          <w:rFonts w:ascii="Menlo" w:eastAsia="Times New Roman" w:hAnsi="Menlo" w:cs="Menlo"/>
          <w:color w:val="657B83"/>
          <w:sz w:val="18"/>
          <w:szCs w:val="18"/>
          <w:bdr w:val="none" w:sz="0" w:space="0" w:color="auto" w:frame="1"/>
          <w:shd w:val="clear" w:color="auto" w:fill="FDF6E3"/>
          <w:lang w:val="en-AU"/>
        </w:rPr>
        <w:t xml:space="preserve">-sparse </w:t>
      </w:r>
      <w:proofErr w:type="spellStart"/>
      <w:r w:rsidRPr="00F030A8">
        <w:rPr>
          <w:rFonts w:ascii="Menlo" w:eastAsia="Times New Roman" w:hAnsi="Menlo" w:cs="Menlo"/>
          <w:color w:val="657B83"/>
          <w:sz w:val="18"/>
          <w:szCs w:val="18"/>
          <w:bdr w:val="none" w:sz="0" w:space="0" w:color="auto" w:frame="1"/>
          <w:shd w:val="clear" w:color="auto" w:fill="FDF6E3"/>
          <w:lang w:val="en-AU"/>
        </w:rPr>
        <w:t>sp_grm</w:t>
      </w:r>
      <w:proofErr w:type="spellEnd"/>
      <w:r w:rsidRPr="00F030A8">
        <w:rPr>
          <w:rFonts w:ascii="Menlo" w:eastAsia="Times New Roman" w:hAnsi="Menlo" w:cs="Menlo"/>
          <w:color w:val="657B83"/>
          <w:sz w:val="18"/>
          <w:szCs w:val="18"/>
          <w:bdr w:val="none" w:sz="0" w:space="0" w:color="auto" w:frame="1"/>
          <w:shd w:val="clear" w:color="auto" w:fill="FDF6E3"/>
          <w:lang w:val="en-AU"/>
        </w:rPr>
        <w:t xml:space="preserve"> </w:t>
      </w:r>
      <w:commentRangeStart w:id="26"/>
      <w:r w:rsidRPr="00F030A8">
        <w:rPr>
          <w:rFonts w:ascii="Menlo" w:eastAsia="Times New Roman" w:hAnsi="Menlo" w:cs="Menlo"/>
          <w:color w:val="657B83"/>
          <w:sz w:val="18"/>
          <w:szCs w:val="18"/>
          <w:bdr w:val="none" w:sz="0" w:space="0" w:color="auto" w:frame="1"/>
          <w:shd w:val="clear" w:color="auto" w:fill="FDF6E3"/>
          <w:lang w:val="en-AU"/>
        </w:rPr>
        <w:t>--</w:t>
      </w:r>
      <w:proofErr w:type="spellStart"/>
      <w:r w:rsidRPr="00F030A8">
        <w:rPr>
          <w:rFonts w:ascii="Menlo" w:eastAsia="Times New Roman" w:hAnsi="Menlo" w:cs="Menlo"/>
          <w:color w:val="657B83"/>
          <w:sz w:val="18"/>
          <w:szCs w:val="18"/>
          <w:bdr w:val="none" w:sz="0" w:space="0" w:color="auto" w:frame="1"/>
          <w:shd w:val="clear" w:color="auto" w:fill="FDF6E3"/>
          <w:lang w:val="en-AU"/>
        </w:rPr>
        <w:t>fastGWA</w:t>
      </w:r>
      <w:proofErr w:type="spellEnd"/>
      <w:r w:rsidRPr="00F030A8">
        <w:rPr>
          <w:rFonts w:ascii="Menlo" w:eastAsia="Times New Roman" w:hAnsi="Menlo" w:cs="Menlo"/>
          <w:color w:val="657B83"/>
          <w:sz w:val="18"/>
          <w:szCs w:val="18"/>
          <w:bdr w:val="none" w:sz="0" w:space="0" w:color="auto" w:frame="1"/>
          <w:shd w:val="clear" w:color="auto" w:fill="FDF6E3"/>
          <w:lang w:val="en-AU"/>
        </w:rPr>
        <w:t>-</w:t>
      </w:r>
      <w:proofErr w:type="spellStart"/>
      <w:r w:rsidRPr="00F030A8">
        <w:rPr>
          <w:rFonts w:ascii="Menlo" w:eastAsia="Times New Roman" w:hAnsi="Menlo" w:cs="Menlo"/>
          <w:color w:val="657B83"/>
          <w:sz w:val="18"/>
          <w:szCs w:val="18"/>
          <w:bdr w:val="none" w:sz="0" w:space="0" w:color="auto" w:frame="1"/>
          <w:shd w:val="clear" w:color="auto" w:fill="FDF6E3"/>
          <w:lang w:val="en-AU"/>
        </w:rPr>
        <w:t>mlm</w:t>
      </w:r>
      <w:proofErr w:type="spellEnd"/>
      <w:r w:rsidRPr="00F030A8">
        <w:rPr>
          <w:rFonts w:ascii="Menlo" w:eastAsia="Times New Roman" w:hAnsi="Menlo" w:cs="Menlo"/>
          <w:color w:val="657B83"/>
          <w:sz w:val="18"/>
          <w:szCs w:val="18"/>
          <w:bdr w:val="none" w:sz="0" w:space="0" w:color="auto" w:frame="1"/>
          <w:shd w:val="clear" w:color="auto" w:fill="FDF6E3"/>
          <w:lang w:val="en-AU"/>
        </w:rPr>
        <w:t xml:space="preserve">-binary </w:t>
      </w:r>
      <w:commentRangeEnd w:id="26"/>
      <w:r w:rsidR="00BB5340">
        <w:rPr>
          <w:rStyle w:val="CommentReference"/>
        </w:rPr>
        <w:commentReference w:id="26"/>
      </w:r>
      <w:r w:rsidRPr="00F030A8">
        <w:rPr>
          <w:rFonts w:ascii="Menlo" w:eastAsia="Times New Roman" w:hAnsi="Menlo" w:cs="Menlo"/>
          <w:color w:val="657B83"/>
          <w:sz w:val="18"/>
          <w:szCs w:val="18"/>
          <w:bdr w:val="none" w:sz="0" w:space="0" w:color="auto" w:frame="1"/>
          <w:shd w:val="clear" w:color="auto" w:fill="FDF6E3"/>
          <w:lang w:val="en-AU"/>
        </w:rPr>
        <w:t>--model-only --</w:t>
      </w:r>
      <w:proofErr w:type="spellStart"/>
      <w:r w:rsidRPr="00F030A8">
        <w:rPr>
          <w:rFonts w:ascii="Menlo" w:eastAsia="Times New Roman" w:hAnsi="Menlo" w:cs="Menlo"/>
          <w:color w:val="657B83"/>
          <w:sz w:val="18"/>
          <w:szCs w:val="18"/>
          <w:bdr w:val="none" w:sz="0" w:space="0" w:color="auto" w:frame="1"/>
          <w:shd w:val="clear" w:color="auto" w:fill="FDF6E3"/>
          <w:lang w:val="en-AU"/>
        </w:rPr>
        <w:t>pheno</w:t>
      </w:r>
      <w:proofErr w:type="spellEnd"/>
      <w:r w:rsidRPr="00F030A8">
        <w:rPr>
          <w:rFonts w:ascii="Menlo" w:eastAsia="Times New Roman" w:hAnsi="Menlo" w:cs="Menlo"/>
          <w:color w:val="657B83"/>
          <w:sz w:val="18"/>
          <w:szCs w:val="18"/>
          <w:bdr w:val="none" w:sz="0" w:space="0" w:color="auto" w:frame="1"/>
          <w:shd w:val="clear" w:color="auto" w:fill="FDF6E3"/>
          <w:lang w:val="en-AU"/>
        </w:rPr>
        <w:t xml:space="preserve"> phenotype.txt --</w:t>
      </w:r>
      <w:proofErr w:type="spellStart"/>
      <w:r w:rsidRPr="00F030A8">
        <w:rPr>
          <w:rFonts w:ascii="Menlo" w:eastAsia="Times New Roman" w:hAnsi="Menlo" w:cs="Menlo"/>
          <w:color w:val="657B83"/>
          <w:sz w:val="18"/>
          <w:szCs w:val="18"/>
          <w:bdr w:val="none" w:sz="0" w:space="0" w:color="auto" w:frame="1"/>
          <w:shd w:val="clear" w:color="auto" w:fill="FDF6E3"/>
          <w:lang w:val="en-AU"/>
        </w:rPr>
        <w:t>qcovar</w:t>
      </w:r>
      <w:proofErr w:type="spellEnd"/>
      <w:r w:rsidRPr="00F030A8">
        <w:rPr>
          <w:rFonts w:ascii="Menlo" w:eastAsia="Times New Roman" w:hAnsi="Menlo" w:cs="Menlo"/>
          <w:color w:val="657B83"/>
          <w:sz w:val="18"/>
          <w:szCs w:val="18"/>
          <w:bdr w:val="none" w:sz="0" w:space="0" w:color="auto" w:frame="1"/>
          <w:shd w:val="clear" w:color="auto" w:fill="FDF6E3"/>
          <w:lang w:val="en-AU"/>
        </w:rPr>
        <w:t xml:space="preserve"> pc.txt --</w:t>
      </w:r>
      <w:proofErr w:type="spellStart"/>
      <w:r w:rsidRPr="00F030A8">
        <w:rPr>
          <w:rFonts w:ascii="Menlo" w:eastAsia="Times New Roman" w:hAnsi="Menlo" w:cs="Menlo"/>
          <w:color w:val="657B83"/>
          <w:sz w:val="18"/>
          <w:szCs w:val="18"/>
          <w:bdr w:val="none" w:sz="0" w:space="0" w:color="auto" w:frame="1"/>
          <w:shd w:val="clear" w:color="auto" w:fill="FDF6E3"/>
          <w:lang w:val="en-AU"/>
        </w:rPr>
        <w:t>covar</w:t>
      </w:r>
      <w:proofErr w:type="spellEnd"/>
      <w:r w:rsidRPr="00F030A8">
        <w:rPr>
          <w:rFonts w:ascii="Menlo" w:eastAsia="Times New Roman" w:hAnsi="Menlo" w:cs="Menlo"/>
          <w:color w:val="657B83"/>
          <w:sz w:val="18"/>
          <w:szCs w:val="18"/>
          <w:bdr w:val="none" w:sz="0" w:space="0" w:color="auto" w:frame="1"/>
          <w:shd w:val="clear" w:color="auto" w:fill="FDF6E3"/>
          <w:lang w:val="en-AU"/>
        </w:rPr>
        <w:t xml:space="preserve"> fixed.txt --keep </w:t>
      </w:r>
      <w:proofErr w:type="spellStart"/>
      <w:r w:rsidRPr="00F030A8">
        <w:rPr>
          <w:rFonts w:ascii="Menlo" w:eastAsia="Times New Roman" w:hAnsi="Menlo" w:cs="Menlo"/>
          <w:color w:val="657B83"/>
          <w:sz w:val="18"/>
          <w:szCs w:val="18"/>
          <w:bdr w:val="none" w:sz="0" w:space="0" w:color="auto" w:frame="1"/>
          <w:shd w:val="clear" w:color="auto" w:fill="FDF6E3"/>
          <w:lang w:val="en-AU"/>
        </w:rPr>
        <w:t>chrX.idlist</w:t>
      </w:r>
      <w:proofErr w:type="spellEnd"/>
      <w:r w:rsidRPr="00F030A8">
        <w:rPr>
          <w:rFonts w:ascii="Menlo" w:eastAsia="Times New Roman" w:hAnsi="Menlo" w:cs="Menlo"/>
          <w:color w:val="657B83"/>
          <w:sz w:val="18"/>
          <w:szCs w:val="18"/>
          <w:bdr w:val="none" w:sz="0" w:space="0" w:color="auto" w:frame="1"/>
          <w:shd w:val="clear" w:color="auto" w:fill="FDF6E3"/>
          <w:lang w:val="en-AU"/>
        </w:rPr>
        <w:t xml:space="preserve"> --threads 10 --out </w:t>
      </w:r>
      <w:proofErr w:type="spellStart"/>
      <w:r w:rsidRPr="00F030A8">
        <w:rPr>
          <w:rFonts w:ascii="Menlo" w:eastAsia="Times New Roman" w:hAnsi="Menlo" w:cs="Menlo"/>
          <w:color w:val="657B83"/>
          <w:sz w:val="18"/>
          <w:szCs w:val="18"/>
          <w:bdr w:val="none" w:sz="0" w:space="0" w:color="auto" w:frame="1"/>
          <w:shd w:val="clear" w:color="auto" w:fill="FDF6E3"/>
          <w:lang w:val="en-AU"/>
        </w:rPr>
        <w:t>geno_assoc</w:t>
      </w:r>
      <w:proofErr w:type="spellEnd"/>
    </w:p>
    <w:p w14:paraId="38012E9F" w14:textId="77777777" w:rsidR="00F030A8" w:rsidRPr="00F030A8" w:rsidRDefault="00F030A8" w:rsidP="00F030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enlo" w:eastAsia="Times New Roman" w:hAnsi="Menlo" w:cs="Menlo"/>
          <w:color w:val="657B83"/>
          <w:sz w:val="18"/>
          <w:szCs w:val="18"/>
          <w:bdr w:val="none" w:sz="0" w:space="0" w:color="auto" w:frame="1"/>
          <w:shd w:val="clear" w:color="auto" w:fill="FDF6E3"/>
          <w:lang w:val="en-AU"/>
        </w:rPr>
      </w:pPr>
      <w:r w:rsidRPr="00F030A8">
        <w:rPr>
          <w:rFonts w:ascii="Menlo" w:eastAsia="Times New Roman" w:hAnsi="Menlo" w:cs="Menlo"/>
          <w:color w:val="93A1A1"/>
          <w:sz w:val="18"/>
          <w:szCs w:val="18"/>
          <w:bdr w:val="none" w:sz="0" w:space="0" w:color="auto" w:frame="1"/>
          <w:shd w:val="clear" w:color="auto" w:fill="FDF6E3"/>
          <w:lang w:val="en-AU"/>
        </w:rPr>
        <w:t xml:space="preserve"># To load the saved model above to run association tests for </w:t>
      </w:r>
      <w:proofErr w:type="spellStart"/>
      <w:r w:rsidRPr="00F030A8">
        <w:rPr>
          <w:rFonts w:ascii="Menlo" w:eastAsia="Times New Roman" w:hAnsi="Menlo" w:cs="Menlo"/>
          <w:color w:val="93A1A1"/>
          <w:sz w:val="18"/>
          <w:szCs w:val="18"/>
          <w:bdr w:val="none" w:sz="0" w:space="0" w:color="auto" w:frame="1"/>
          <w:shd w:val="clear" w:color="auto" w:fill="FDF6E3"/>
          <w:lang w:val="en-AU"/>
        </w:rPr>
        <w:t>ChrX</w:t>
      </w:r>
      <w:proofErr w:type="spellEnd"/>
    </w:p>
    <w:p w14:paraId="2066493A" w14:textId="77777777" w:rsidR="00F030A8" w:rsidRPr="00F030A8" w:rsidRDefault="00F030A8" w:rsidP="00F030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enlo" w:eastAsia="Times New Roman" w:hAnsi="Menlo" w:cs="Menlo"/>
          <w:color w:val="657B83"/>
          <w:sz w:val="18"/>
          <w:szCs w:val="18"/>
          <w:bdr w:val="none" w:sz="0" w:space="0" w:color="auto" w:frame="1"/>
          <w:shd w:val="clear" w:color="auto" w:fill="FDF6E3"/>
          <w:lang w:val="en-AU"/>
        </w:rPr>
      </w:pPr>
      <w:r w:rsidRPr="00F030A8">
        <w:rPr>
          <w:rFonts w:ascii="Menlo" w:eastAsia="Times New Roman" w:hAnsi="Menlo" w:cs="Menlo"/>
          <w:color w:val="93A1A1"/>
          <w:sz w:val="18"/>
          <w:szCs w:val="18"/>
          <w:bdr w:val="none" w:sz="0" w:space="0" w:color="auto" w:frame="1"/>
          <w:shd w:val="clear" w:color="auto" w:fill="FDF6E3"/>
          <w:lang w:val="en-AU"/>
        </w:rPr>
        <w:t xml:space="preserve"># </w:t>
      </w:r>
      <w:proofErr w:type="spellStart"/>
      <w:proofErr w:type="gramStart"/>
      <w:r w:rsidRPr="00F030A8">
        <w:rPr>
          <w:rFonts w:ascii="Menlo" w:eastAsia="Times New Roman" w:hAnsi="Menlo" w:cs="Menlo"/>
          <w:color w:val="93A1A1"/>
          <w:sz w:val="18"/>
          <w:szCs w:val="18"/>
          <w:bdr w:val="none" w:sz="0" w:space="0" w:color="auto" w:frame="1"/>
          <w:shd w:val="clear" w:color="auto" w:fill="FDF6E3"/>
          <w:lang w:val="en-AU"/>
        </w:rPr>
        <w:t>chr.snplist</w:t>
      </w:r>
      <w:proofErr w:type="spellEnd"/>
      <w:proofErr w:type="gramEnd"/>
      <w:r w:rsidRPr="00F030A8">
        <w:rPr>
          <w:rFonts w:ascii="Menlo" w:eastAsia="Times New Roman" w:hAnsi="Menlo" w:cs="Menlo"/>
          <w:color w:val="93A1A1"/>
          <w:sz w:val="18"/>
          <w:szCs w:val="18"/>
          <w:bdr w:val="none" w:sz="0" w:space="0" w:color="auto" w:frame="1"/>
          <w:shd w:val="clear" w:color="auto" w:fill="FDF6E3"/>
          <w:lang w:val="en-AU"/>
        </w:rPr>
        <w:t xml:space="preserve">: a list of variants on </w:t>
      </w:r>
      <w:proofErr w:type="spellStart"/>
      <w:r w:rsidRPr="00F030A8">
        <w:rPr>
          <w:rFonts w:ascii="Menlo" w:eastAsia="Times New Roman" w:hAnsi="Menlo" w:cs="Menlo"/>
          <w:color w:val="93A1A1"/>
          <w:sz w:val="18"/>
          <w:szCs w:val="18"/>
          <w:bdr w:val="none" w:sz="0" w:space="0" w:color="auto" w:frame="1"/>
          <w:shd w:val="clear" w:color="auto" w:fill="FDF6E3"/>
          <w:lang w:val="en-AU"/>
        </w:rPr>
        <w:t>chrX</w:t>
      </w:r>
      <w:proofErr w:type="spellEnd"/>
      <w:r w:rsidRPr="00F030A8">
        <w:rPr>
          <w:rFonts w:ascii="Menlo" w:eastAsia="Times New Roman" w:hAnsi="Menlo" w:cs="Menlo"/>
          <w:color w:val="93A1A1"/>
          <w:sz w:val="18"/>
          <w:szCs w:val="18"/>
          <w:bdr w:val="none" w:sz="0" w:space="0" w:color="auto" w:frame="1"/>
          <w:shd w:val="clear" w:color="auto" w:fill="FDF6E3"/>
          <w:lang w:val="en-AU"/>
        </w:rPr>
        <w:t xml:space="preserve"> to be included in this analysis</w:t>
      </w:r>
    </w:p>
    <w:p w14:paraId="0F140A25" w14:textId="77777777" w:rsidR="00F030A8" w:rsidRPr="00F030A8" w:rsidRDefault="00F030A8" w:rsidP="00F030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enlo" w:eastAsia="Times New Roman" w:hAnsi="Menlo" w:cs="Menlo"/>
          <w:color w:val="657B83"/>
          <w:sz w:val="18"/>
          <w:szCs w:val="18"/>
          <w:bdr w:val="none" w:sz="0" w:space="0" w:color="auto" w:frame="1"/>
          <w:shd w:val="clear" w:color="auto" w:fill="FDF6E3"/>
          <w:lang w:val="en-AU"/>
        </w:rPr>
      </w:pPr>
      <w:r w:rsidRPr="00F030A8">
        <w:rPr>
          <w:rFonts w:ascii="Menlo" w:eastAsia="Times New Roman" w:hAnsi="Menlo" w:cs="Menlo"/>
          <w:color w:val="657B83"/>
          <w:sz w:val="18"/>
          <w:szCs w:val="18"/>
          <w:bdr w:val="none" w:sz="0" w:space="0" w:color="auto" w:frame="1"/>
          <w:shd w:val="clear" w:color="auto" w:fill="FDF6E3"/>
          <w:lang w:val="en-AU"/>
        </w:rPr>
        <w:t>gcta64 --</w:t>
      </w:r>
      <w:proofErr w:type="spellStart"/>
      <w:r w:rsidRPr="00F030A8">
        <w:rPr>
          <w:rFonts w:ascii="Menlo" w:eastAsia="Times New Roman" w:hAnsi="Menlo" w:cs="Menlo"/>
          <w:color w:val="657B83"/>
          <w:sz w:val="18"/>
          <w:szCs w:val="18"/>
          <w:bdr w:val="none" w:sz="0" w:space="0" w:color="auto" w:frame="1"/>
          <w:shd w:val="clear" w:color="auto" w:fill="FDF6E3"/>
          <w:lang w:val="en-AU"/>
        </w:rPr>
        <w:t>bfile</w:t>
      </w:r>
      <w:proofErr w:type="spellEnd"/>
      <w:r w:rsidRPr="00F030A8">
        <w:rPr>
          <w:rFonts w:ascii="Menlo" w:eastAsia="Times New Roman" w:hAnsi="Menlo" w:cs="Menlo"/>
          <w:color w:val="657B83"/>
          <w:sz w:val="18"/>
          <w:szCs w:val="18"/>
          <w:bdr w:val="none" w:sz="0" w:space="0" w:color="auto" w:frame="1"/>
          <w:shd w:val="clear" w:color="auto" w:fill="FDF6E3"/>
          <w:lang w:val="en-AU"/>
        </w:rPr>
        <w:t xml:space="preserve"> </w:t>
      </w:r>
      <w:proofErr w:type="spellStart"/>
      <w:r w:rsidRPr="00F030A8">
        <w:rPr>
          <w:rFonts w:ascii="Menlo" w:eastAsia="Times New Roman" w:hAnsi="Menlo" w:cs="Menlo"/>
          <w:color w:val="657B83"/>
          <w:sz w:val="18"/>
          <w:szCs w:val="18"/>
          <w:bdr w:val="none" w:sz="0" w:space="0" w:color="auto" w:frame="1"/>
          <w:shd w:val="clear" w:color="auto" w:fill="FDF6E3"/>
          <w:lang w:val="en-AU"/>
        </w:rPr>
        <w:t>test_chrX</w:t>
      </w:r>
      <w:proofErr w:type="spellEnd"/>
      <w:r w:rsidRPr="00F030A8">
        <w:rPr>
          <w:rFonts w:ascii="Menlo" w:eastAsia="Times New Roman" w:hAnsi="Menlo" w:cs="Menlo"/>
          <w:color w:val="657B83"/>
          <w:sz w:val="18"/>
          <w:szCs w:val="18"/>
          <w:bdr w:val="none" w:sz="0" w:space="0" w:color="auto" w:frame="1"/>
          <w:shd w:val="clear" w:color="auto" w:fill="FDF6E3"/>
          <w:lang w:val="en-AU"/>
        </w:rPr>
        <w:t xml:space="preserve"> --load-model </w:t>
      </w:r>
      <w:proofErr w:type="spellStart"/>
      <w:r w:rsidRPr="00F030A8">
        <w:rPr>
          <w:rFonts w:ascii="Menlo" w:eastAsia="Times New Roman" w:hAnsi="Menlo" w:cs="Menlo"/>
          <w:color w:val="657B83"/>
          <w:sz w:val="18"/>
          <w:szCs w:val="18"/>
          <w:bdr w:val="none" w:sz="0" w:space="0" w:color="auto" w:frame="1"/>
          <w:shd w:val="clear" w:color="auto" w:fill="FDF6E3"/>
          <w:lang w:val="en-AU"/>
        </w:rPr>
        <w:t>geno_assoc_</w:t>
      </w:r>
      <w:proofErr w:type="gramStart"/>
      <w:r w:rsidRPr="00F030A8">
        <w:rPr>
          <w:rFonts w:ascii="Menlo" w:eastAsia="Times New Roman" w:hAnsi="Menlo" w:cs="Menlo"/>
          <w:color w:val="657B83"/>
          <w:sz w:val="18"/>
          <w:szCs w:val="18"/>
          <w:bdr w:val="none" w:sz="0" w:space="0" w:color="auto" w:frame="1"/>
          <w:shd w:val="clear" w:color="auto" w:fill="FDF6E3"/>
          <w:lang w:val="en-AU"/>
        </w:rPr>
        <w:t>mdl.fastGWA</w:t>
      </w:r>
      <w:proofErr w:type="spellEnd"/>
      <w:proofErr w:type="gramEnd"/>
      <w:r w:rsidRPr="00F030A8">
        <w:rPr>
          <w:rFonts w:ascii="Menlo" w:eastAsia="Times New Roman" w:hAnsi="Menlo" w:cs="Menlo"/>
          <w:color w:val="657B83"/>
          <w:sz w:val="18"/>
          <w:szCs w:val="18"/>
          <w:bdr w:val="none" w:sz="0" w:space="0" w:color="auto" w:frame="1"/>
          <w:shd w:val="clear" w:color="auto" w:fill="FDF6E3"/>
          <w:lang w:val="en-AU"/>
        </w:rPr>
        <w:t xml:space="preserve"> --extract </w:t>
      </w:r>
      <w:proofErr w:type="spellStart"/>
      <w:r w:rsidRPr="00F030A8">
        <w:rPr>
          <w:rFonts w:ascii="Menlo" w:eastAsia="Times New Roman" w:hAnsi="Menlo" w:cs="Menlo"/>
          <w:color w:val="657B83"/>
          <w:sz w:val="18"/>
          <w:szCs w:val="18"/>
          <w:bdr w:val="none" w:sz="0" w:space="0" w:color="auto" w:frame="1"/>
          <w:shd w:val="clear" w:color="auto" w:fill="FDF6E3"/>
          <w:lang w:val="en-AU"/>
        </w:rPr>
        <w:t>chr.snplist</w:t>
      </w:r>
      <w:proofErr w:type="spellEnd"/>
      <w:r w:rsidRPr="00F030A8">
        <w:rPr>
          <w:rFonts w:ascii="Menlo" w:eastAsia="Times New Roman" w:hAnsi="Menlo" w:cs="Menlo"/>
          <w:color w:val="657B83"/>
          <w:sz w:val="18"/>
          <w:szCs w:val="18"/>
          <w:bdr w:val="none" w:sz="0" w:space="0" w:color="auto" w:frame="1"/>
          <w:shd w:val="clear" w:color="auto" w:fill="FDF6E3"/>
          <w:lang w:val="en-AU"/>
        </w:rPr>
        <w:t xml:space="preserve"> --</w:t>
      </w:r>
      <w:proofErr w:type="spellStart"/>
      <w:r w:rsidRPr="00F030A8">
        <w:rPr>
          <w:rFonts w:ascii="Menlo" w:eastAsia="Times New Roman" w:hAnsi="Menlo" w:cs="Menlo"/>
          <w:color w:val="657B83"/>
          <w:sz w:val="18"/>
          <w:szCs w:val="18"/>
          <w:bdr w:val="none" w:sz="0" w:space="0" w:color="auto" w:frame="1"/>
          <w:shd w:val="clear" w:color="auto" w:fill="FDF6E3"/>
          <w:lang w:val="en-AU"/>
        </w:rPr>
        <w:t>geno</w:t>
      </w:r>
      <w:proofErr w:type="spellEnd"/>
      <w:r w:rsidRPr="00F030A8">
        <w:rPr>
          <w:rFonts w:ascii="Menlo" w:eastAsia="Times New Roman" w:hAnsi="Menlo" w:cs="Menlo"/>
          <w:color w:val="657B83"/>
          <w:sz w:val="18"/>
          <w:szCs w:val="18"/>
          <w:bdr w:val="none" w:sz="0" w:space="0" w:color="auto" w:frame="1"/>
          <w:shd w:val="clear" w:color="auto" w:fill="FDF6E3"/>
          <w:lang w:val="en-AU"/>
        </w:rPr>
        <w:t xml:space="preserve"> 0.1 --out </w:t>
      </w:r>
      <w:proofErr w:type="spellStart"/>
      <w:r w:rsidRPr="00F030A8">
        <w:rPr>
          <w:rFonts w:ascii="Menlo" w:eastAsia="Times New Roman" w:hAnsi="Menlo" w:cs="Menlo"/>
          <w:color w:val="657B83"/>
          <w:sz w:val="18"/>
          <w:szCs w:val="18"/>
          <w:bdr w:val="none" w:sz="0" w:space="0" w:color="auto" w:frame="1"/>
          <w:shd w:val="clear" w:color="auto" w:fill="FDF6E3"/>
          <w:lang w:val="en-AU"/>
        </w:rPr>
        <w:t>test_chrX_assoc</w:t>
      </w:r>
      <w:proofErr w:type="spellEnd"/>
      <w:r w:rsidRPr="00F030A8">
        <w:rPr>
          <w:rFonts w:ascii="Menlo" w:eastAsia="Times New Roman" w:hAnsi="Menlo" w:cs="Menlo"/>
          <w:color w:val="657B83"/>
          <w:sz w:val="18"/>
          <w:szCs w:val="18"/>
          <w:bdr w:val="none" w:sz="0" w:space="0" w:color="auto" w:frame="1"/>
          <w:shd w:val="clear" w:color="auto" w:fill="FDF6E3"/>
          <w:lang w:val="en-AU"/>
        </w:rPr>
        <w:t xml:space="preserve"> --threads 10</w:t>
      </w:r>
    </w:p>
    <w:p w14:paraId="0ED5D947" w14:textId="77777777" w:rsidR="00F030A8" w:rsidRPr="00F030A8" w:rsidRDefault="00F030A8" w:rsidP="00F030A8">
      <w:pPr>
        <w:rPr>
          <w:rFonts w:ascii="Times New Roman" w:eastAsia="Times New Roman" w:hAnsi="Times New Roman" w:cs="Times New Roman"/>
          <w:lang w:val="en-AU"/>
        </w:rPr>
      </w:pPr>
    </w:p>
    <w:p w14:paraId="3BFB6DD8" w14:textId="77777777" w:rsidR="00FE54C2" w:rsidRPr="00F030A8" w:rsidRDefault="00FE54C2">
      <w:pPr>
        <w:rPr>
          <w:lang w:val="en-AU"/>
        </w:rPr>
      </w:pPr>
    </w:p>
    <w:sectPr w:rsidR="00FE54C2" w:rsidRPr="00F030A8" w:rsidSect="00214D31">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5" w:author="Jian Yang" w:date="2021-05-14T15:37:00Z" w:initials="JY杨">
    <w:p w14:paraId="2273E78F" w14:textId="07092056" w:rsidR="00BB5340" w:rsidRDefault="00BB5340">
      <w:pPr>
        <w:pStyle w:val="CommentText"/>
      </w:pPr>
      <w:r>
        <w:rPr>
          <w:rStyle w:val="CommentReference"/>
        </w:rPr>
        <w:annotationRef/>
      </w:r>
      <w:r>
        <w:t>--</w:t>
      </w:r>
      <w:proofErr w:type="spellStart"/>
      <w:r>
        <w:t>fastgwa-glmm</w:t>
      </w:r>
      <w:proofErr w:type="spellEnd"/>
      <w:r>
        <w:t>?</w:t>
      </w:r>
    </w:p>
  </w:comment>
  <w:comment w:id="26" w:author="Jian Yang" w:date="2021-05-14T15:38:00Z" w:initials="JY杨">
    <w:p w14:paraId="042A44BC" w14:textId="0C56F1A2" w:rsidR="00BB5340" w:rsidRDefault="00BB5340">
      <w:pPr>
        <w:pStyle w:val="CommentText"/>
      </w:pPr>
      <w:r>
        <w:rPr>
          <w:rStyle w:val="CommentReference"/>
        </w:rPr>
        <w:annotationRef/>
      </w:r>
      <w:r>
        <w:t xml:space="preserve">see </w:t>
      </w:r>
      <w:r>
        <w:t>above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273E78F" w15:done="0"/>
  <w15:commentEx w15:paraId="042A44B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4917B5" w16cex:dateUtc="2021-05-14T07:37:00Z"/>
  <w16cex:commentExtensible w16cex:durableId="244917E7" w16cex:dateUtc="2021-05-14T07: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273E78F" w16cid:durableId="244917B5"/>
  <w16cid:commentId w16cid:paraId="042A44BC" w16cid:durableId="244917E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Neue">
    <w:altName w:val="﷽﷽﷽﷽﷽﷽﷽﷽a Neue"/>
    <w:panose1 w:val="02000503000000020004"/>
    <w:charset w:val="00"/>
    <w:family w:val="auto"/>
    <w:pitch w:val="variable"/>
    <w:sig w:usb0="E50002FF" w:usb1="500079DB" w:usb2="00000010" w:usb3="00000000" w:csb0="00000001" w:csb1="00000000"/>
  </w:font>
  <w:font w:name="Menlo">
    <w:altName w:val="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3"/>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0A8"/>
    <w:rsid w:val="000008B3"/>
    <w:rsid w:val="00000BB0"/>
    <w:rsid w:val="00002AA1"/>
    <w:rsid w:val="000148C4"/>
    <w:rsid w:val="00014C4F"/>
    <w:rsid w:val="0002049D"/>
    <w:rsid w:val="000205EB"/>
    <w:rsid w:val="00025AC9"/>
    <w:rsid w:val="00026330"/>
    <w:rsid w:val="000271BE"/>
    <w:rsid w:val="0003179A"/>
    <w:rsid w:val="00032B8F"/>
    <w:rsid w:val="00034CDF"/>
    <w:rsid w:val="00037025"/>
    <w:rsid w:val="000379B8"/>
    <w:rsid w:val="00053ABA"/>
    <w:rsid w:val="00055BC2"/>
    <w:rsid w:val="00073166"/>
    <w:rsid w:val="000763F9"/>
    <w:rsid w:val="00077A90"/>
    <w:rsid w:val="0008037E"/>
    <w:rsid w:val="00083332"/>
    <w:rsid w:val="000A061B"/>
    <w:rsid w:val="000A358D"/>
    <w:rsid w:val="000A38C3"/>
    <w:rsid w:val="000A3D6A"/>
    <w:rsid w:val="000B15CA"/>
    <w:rsid w:val="000B27B8"/>
    <w:rsid w:val="000B337C"/>
    <w:rsid w:val="000B638F"/>
    <w:rsid w:val="000B7BE6"/>
    <w:rsid w:val="000C0CAD"/>
    <w:rsid w:val="000C3EFA"/>
    <w:rsid w:val="000D22B2"/>
    <w:rsid w:val="000E0031"/>
    <w:rsid w:val="000E7A50"/>
    <w:rsid w:val="000F05BD"/>
    <w:rsid w:val="000F2D9F"/>
    <w:rsid w:val="000F351B"/>
    <w:rsid w:val="001055B1"/>
    <w:rsid w:val="00112506"/>
    <w:rsid w:val="00116670"/>
    <w:rsid w:val="00116BAB"/>
    <w:rsid w:val="00122063"/>
    <w:rsid w:val="001231A1"/>
    <w:rsid w:val="001326F0"/>
    <w:rsid w:val="0013402F"/>
    <w:rsid w:val="001418D8"/>
    <w:rsid w:val="00145DC1"/>
    <w:rsid w:val="00146629"/>
    <w:rsid w:val="00146A3B"/>
    <w:rsid w:val="00147091"/>
    <w:rsid w:val="00147871"/>
    <w:rsid w:val="0015354B"/>
    <w:rsid w:val="00155015"/>
    <w:rsid w:val="00163D21"/>
    <w:rsid w:val="00163EE3"/>
    <w:rsid w:val="001669CC"/>
    <w:rsid w:val="00166E94"/>
    <w:rsid w:val="00177773"/>
    <w:rsid w:val="00196E5D"/>
    <w:rsid w:val="001A4181"/>
    <w:rsid w:val="001B0F96"/>
    <w:rsid w:val="001C1D2A"/>
    <w:rsid w:val="001C4484"/>
    <w:rsid w:val="001C473C"/>
    <w:rsid w:val="001C5D8C"/>
    <w:rsid w:val="001C5DBC"/>
    <w:rsid w:val="001D1595"/>
    <w:rsid w:val="001D1896"/>
    <w:rsid w:val="001D5B4C"/>
    <w:rsid w:val="001D63C6"/>
    <w:rsid w:val="001D6FD0"/>
    <w:rsid w:val="001E0614"/>
    <w:rsid w:val="001E11D9"/>
    <w:rsid w:val="001E5C58"/>
    <w:rsid w:val="001E5CA7"/>
    <w:rsid w:val="001F0242"/>
    <w:rsid w:val="001F37BA"/>
    <w:rsid w:val="001F5406"/>
    <w:rsid w:val="001F639D"/>
    <w:rsid w:val="001F720A"/>
    <w:rsid w:val="0020002D"/>
    <w:rsid w:val="00200961"/>
    <w:rsid w:val="0020304D"/>
    <w:rsid w:val="002060CA"/>
    <w:rsid w:val="00211106"/>
    <w:rsid w:val="00214D31"/>
    <w:rsid w:val="002179C5"/>
    <w:rsid w:val="0022234F"/>
    <w:rsid w:val="002226E1"/>
    <w:rsid w:val="00225480"/>
    <w:rsid w:val="00232819"/>
    <w:rsid w:val="00234AF0"/>
    <w:rsid w:val="00236F14"/>
    <w:rsid w:val="0023717E"/>
    <w:rsid w:val="00242258"/>
    <w:rsid w:val="00244DAE"/>
    <w:rsid w:val="00247563"/>
    <w:rsid w:val="002567BA"/>
    <w:rsid w:val="0026290C"/>
    <w:rsid w:val="002655DE"/>
    <w:rsid w:val="00271DB1"/>
    <w:rsid w:val="0028787B"/>
    <w:rsid w:val="00290522"/>
    <w:rsid w:val="00291E80"/>
    <w:rsid w:val="00293199"/>
    <w:rsid w:val="002A0A23"/>
    <w:rsid w:val="002A2605"/>
    <w:rsid w:val="002A3210"/>
    <w:rsid w:val="002A41D0"/>
    <w:rsid w:val="002A478E"/>
    <w:rsid w:val="002A5551"/>
    <w:rsid w:val="002C0285"/>
    <w:rsid w:val="002C2C3E"/>
    <w:rsid w:val="002C6564"/>
    <w:rsid w:val="002D4F8D"/>
    <w:rsid w:val="002D6D40"/>
    <w:rsid w:val="002D7E49"/>
    <w:rsid w:val="002E191E"/>
    <w:rsid w:val="002E1B6C"/>
    <w:rsid w:val="002E6122"/>
    <w:rsid w:val="002E7786"/>
    <w:rsid w:val="002E7ACE"/>
    <w:rsid w:val="002F384F"/>
    <w:rsid w:val="002F7D72"/>
    <w:rsid w:val="00301BC3"/>
    <w:rsid w:val="00302E35"/>
    <w:rsid w:val="003041A9"/>
    <w:rsid w:val="00304F84"/>
    <w:rsid w:val="00307E15"/>
    <w:rsid w:val="003122DE"/>
    <w:rsid w:val="0031405C"/>
    <w:rsid w:val="00314D9F"/>
    <w:rsid w:val="003166B4"/>
    <w:rsid w:val="00317041"/>
    <w:rsid w:val="00320420"/>
    <w:rsid w:val="00322903"/>
    <w:rsid w:val="00323F01"/>
    <w:rsid w:val="0033033E"/>
    <w:rsid w:val="003307A2"/>
    <w:rsid w:val="00331C68"/>
    <w:rsid w:val="00334ECB"/>
    <w:rsid w:val="00335AA7"/>
    <w:rsid w:val="0034091D"/>
    <w:rsid w:val="00340A4A"/>
    <w:rsid w:val="003410B0"/>
    <w:rsid w:val="003414A2"/>
    <w:rsid w:val="00343A04"/>
    <w:rsid w:val="003458DE"/>
    <w:rsid w:val="00351C0D"/>
    <w:rsid w:val="00352A42"/>
    <w:rsid w:val="00362D51"/>
    <w:rsid w:val="00364932"/>
    <w:rsid w:val="00365BAE"/>
    <w:rsid w:val="003669D1"/>
    <w:rsid w:val="00366D4D"/>
    <w:rsid w:val="0037226B"/>
    <w:rsid w:val="00375C7B"/>
    <w:rsid w:val="00380F94"/>
    <w:rsid w:val="00381BE7"/>
    <w:rsid w:val="00382A26"/>
    <w:rsid w:val="003936B1"/>
    <w:rsid w:val="00395AEF"/>
    <w:rsid w:val="003A0C2F"/>
    <w:rsid w:val="003A0E70"/>
    <w:rsid w:val="003A2240"/>
    <w:rsid w:val="003A5F60"/>
    <w:rsid w:val="003B418A"/>
    <w:rsid w:val="003C318E"/>
    <w:rsid w:val="003D130B"/>
    <w:rsid w:val="003E1F6F"/>
    <w:rsid w:val="003E21FE"/>
    <w:rsid w:val="003E3395"/>
    <w:rsid w:val="003F1DD5"/>
    <w:rsid w:val="003F352E"/>
    <w:rsid w:val="00402B09"/>
    <w:rsid w:val="0040315F"/>
    <w:rsid w:val="00404A82"/>
    <w:rsid w:val="00412D7D"/>
    <w:rsid w:val="004201DB"/>
    <w:rsid w:val="00422EC9"/>
    <w:rsid w:val="0043095A"/>
    <w:rsid w:val="00430C20"/>
    <w:rsid w:val="00431EC6"/>
    <w:rsid w:val="004476EF"/>
    <w:rsid w:val="00447A53"/>
    <w:rsid w:val="00447B7A"/>
    <w:rsid w:val="0045644D"/>
    <w:rsid w:val="004616E4"/>
    <w:rsid w:val="00461A90"/>
    <w:rsid w:val="00463544"/>
    <w:rsid w:val="00464310"/>
    <w:rsid w:val="00464371"/>
    <w:rsid w:val="00464DA0"/>
    <w:rsid w:val="00464F26"/>
    <w:rsid w:val="0046633D"/>
    <w:rsid w:val="00474D14"/>
    <w:rsid w:val="0048119D"/>
    <w:rsid w:val="00481A41"/>
    <w:rsid w:val="00481BC7"/>
    <w:rsid w:val="004848EC"/>
    <w:rsid w:val="00492A0C"/>
    <w:rsid w:val="004A01FD"/>
    <w:rsid w:val="004A47E6"/>
    <w:rsid w:val="004B2A95"/>
    <w:rsid w:val="004C47F2"/>
    <w:rsid w:val="004C56A1"/>
    <w:rsid w:val="004C5C6C"/>
    <w:rsid w:val="004C5C8E"/>
    <w:rsid w:val="004E39AD"/>
    <w:rsid w:val="004E63E7"/>
    <w:rsid w:val="004F1114"/>
    <w:rsid w:val="004F42B3"/>
    <w:rsid w:val="005052FD"/>
    <w:rsid w:val="00511BE7"/>
    <w:rsid w:val="00515610"/>
    <w:rsid w:val="005224F6"/>
    <w:rsid w:val="00524A4C"/>
    <w:rsid w:val="00527030"/>
    <w:rsid w:val="005331CC"/>
    <w:rsid w:val="00533C24"/>
    <w:rsid w:val="00535E3C"/>
    <w:rsid w:val="0054006E"/>
    <w:rsid w:val="00543BC2"/>
    <w:rsid w:val="00546A49"/>
    <w:rsid w:val="00546C98"/>
    <w:rsid w:val="00551A9E"/>
    <w:rsid w:val="0056106D"/>
    <w:rsid w:val="00571120"/>
    <w:rsid w:val="00571186"/>
    <w:rsid w:val="005720A3"/>
    <w:rsid w:val="00580BC4"/>
    <w:rsid w:val="00584908"/>
    <w:rsid w:val="00591DF6"/>
    <w:rsid w:val="005A56B4"/>
    <w:rsid w:val="005B2E75"/>
    <w:rsid w:val="005B36BA"/>
    <w:rsid w:val="005B737D"/>
    <w:rsid w:val="005C40A0"/>
    <w:rsid w:val="005C50E2"/>
    <w:rsid w:val="005C59E1"/>
    <w:rsid w:val="005D0A7E"/>
    <w:rsid w:val="005D1B50"/>
    <w:rsid w:val="005E42A7"/>
    <w:rsid w:val="005E7A99"/>
    <w:rsid w:val="005F0FA4"/>
    <w:rsid w:val="005F4051"/>
    <w:rsid w:val="005F4B6D"/>
    <w:rsid w:val="00603E90"/>
    <w:rsid w:val="00604E11"/>
    <w:rsid w:val="00605501"/>
    <w:rsid w:val="00610748"/>
    <w:rsid w:val="00612573"/>
    <w:rsid w:val="00612BB4"/>
    <w:rsid w:val="00617532"/>
    <w:rsid w:val="00622088"/>
    <w:rsid w:val="006235CA"/>
    <w:rsid w:val="00633555"/>
    <w:rsid w:val="0063449A"/>
    <w:rsid w:val="00640C64"/>
    <w:rsid w:val="00642119"/>
    <w:rsid w:val="0064457D"/>
    <w:rsid w:val="0065042D"/>
    <w:rsid w:val="0065051F"/>
    <w:rsid w:val="006509FE"/>
    <w:rsid w:val="00653790"/>
    <w:rsid w:val="006706D9"/>
    <w:rsid w:val="00670B86"/>
    <w:rsid w:val="00676833"/>
    <w:rsid w:val="00681B3F"/>
    <w:rsid w:val="0068221B"/>
    <w:rsid w:val="00682EB5"/>
    <w:rsid w:val="006869AA"/>
    <w:rsid w:val="00693785"/>
    <w:rsid w:val="00695D8D"/>
    <w:rsid w:val="00697274"/>
    <w:rsid w:val="006C33D9"/>
    <w:rsid w:val="006C3B60"/>
    <w:rsid w:val="006C6ACF"/>
    <w:rsid w:val="006D037C"/>
    <w:rsid w:val="006D3706"/>
    <w:rsid w:val="006E1DDA"/>
    <w:rsid w:val="006E265C"/>
    <w:rsid w:val="006E2E38"/>
    <w:rsid w:val="006E3CDF"/>
    <w:rsid w:val="006E4906"/>
    <w:rsid w:val="006E52EF"/>
    <w:rsid w:val="006F1B11"/>
    <w:rsid w:val="006F4158"/>
    <w:rsid w:val="00704D20"/>
    <w:rsid w:val="00706C49"/>
    <w:rsid w:val="00710C1F"/>
    <w:rsid w:val="00717CB0"/>
    <w:rsid w:val="00722596"/>
    <w:rsid w:val="00724628"/>
    <w:rsid w:val="00733D4E"/>
    <w:rsid w:val="007404E7"/>
    <w:rsid w:val="00744CF3"/>
    <w:rsid w:val="0075052E"/>
    <w:rsid w:val="00751121"/>
    <w:rsid w:val="007511F2"/>
    <w:rsid w:val="007553D0"/>
    <w:rsid w:val="00760C73"/>
    <w:rsid w:val="007611D3"/>
    <w:rsid w:val="0076208D"/>
    <w:rsid w:val="0076240F"/>
    <w:rsid w:val="00762D1F"/>
    <w:rsid w:val="00766A0B"/>
    <w:rsid w:val="00772B24"/>
    <w:rsid w:val="007730CD"/>
    <w:rsid w:val="00776823"/>
    <w:rsid w:val="00777D4F"/>
    <w:rsid w:val="007837AD"/>
    <w:rsid w:val="0078397F"/>
    <w:rsid w:val="007921D4"/>
    <w:rsid w:val="00797B93"/>
    <w:rsid w:val="007A2D57"/>
    <w:rsid w:val="007A4D51"/>
    <w:rsid w:val="007B08CE"/>
    <w:rsid w:val="007B58B3"/>
    <w:rsid w:val="007C062D"/>
    <w:rsid w:val="007C2B68"/>
    <w:rsid w:val="007D18B7"/>
    <w:rsid w:val="007E11B2"/>
    <w:rsid w:val="007E4F25"/>
    <w:rsid w:val="007E6BF2"/>
    <w:rsid w:val="007F3A99"/>
    <w:rsid w:val="007F500E"/>
    <w:rsid w:val="007F600B"/>
    <w:rsid w:val="00803CD3"/>
    <w:rsid w:val="008074D7"/>
    <w:rsid w:val="0081099D"/>
    <w:rsid w:val="008110C2"/>
    <w:rsid w:val="00815A52"/>
    <w:rsid w:val="00817E57"/>
    <w:rsid w:val="00820E37"/>
    <w:rsid w:val="00825D38"/>
    <w:rsid w:val="00826AC4"/>
    <w:rsid w:val="008321BC"/>
    <w:rsid w:val="008346EE"/>
    <w:rsid w:val="00841F43"/>
    <w:rsid w:val="00842C07"/>
    <w:rsid w:val="00845020"/>
    <w:rsid w:val="00845B19"/>
    <w:rsid w:val="00855A43"/>
    <w:rsid w:val="0085790C"/>
    <w:rsid w:val="00860A5A"/>
    <w:rsid w:val="00861E24"/>
    <w:rsid w:val="00862CC1"/>
    <w:rsid w:val="008667EF"/>
    <w:rsid w:val="00874DA9"/>
    <w:rsid w:val="00874E89"/>
    <w:rsid w:val="00876342"/>
    <w:rsid w:val="00877BEF"/>
    <w:rsid w:val="00877D6A"/>
    <w:rsid w:val="00880991"/>
    <w:rsid w:val="0088314A"/>
    <w:rsid w:val="00892AF6"/>
    <w:rsid w:val="00895864"/>
    <w:rsid w:val="008A3231"/>
    <w:rsid w:val="008A63F0"/>
    <w:rsid w:val="008A65B8"/>
    <w:rsid w:val="008A6B8E"/>
    <w:rsid w:val="008A775D"/>
    <w:rsid w:val="008B4F6C"/>
    <w:rsid w:val="008C3681"/>
    <w:rsid w:val="008C7CDF"/>
    <w:rsid w:val="008D1361"/>
    <w:rsid w:val="008D220C"/>
    <w:rsid w:val="008D5BB7"/>
    <w:rsid w:val="008E0504"/>
    <w:rsid w:val="008E1EAE"/>
    <w:rsid w:val="008E3453"/>
    <w:rsid w:val="008E49E7"/>
    <w:rsid w:val="008E55DC"/>
    <w:rsid w:val="008E5945"/>
    <w:rsid w:val="008E7B73"/>
    <w:rsid w:val="008F160C"/>
    <w:rsid w:val="008F28C6"/>
    <w:rsid w:val="00900A4F"/>
    <w:rsid w:val="009013B5"/>
    <w:rsid w:val="0090276A"/>
    <w:rsid w:val="009032BA"/>
    <w:rsid w:val="009073A5"/>
    <w:rsid w:val="009102FC"/>
    <w:rsid w:val="0091380B"/>
    <w:rsid w:val="00921877"/>
    <w:rsid w:val="00923066"/>
    <w:rsid w:val="009231E6"/>
    <w:rsid w:val="009232A8"/>
    <w:rsid w:val="00923A4F"/>
    <w:rsid w:val="009246BB"/>
    <w:rsid w:val="00924ECF"/>
    <w:rsid w:val="009326C6"/>
    <w:rsid w:val="00934242"/>
    <w:rsid w:val="0093424B"/>
    <w:rsid w:val="00935B58"/>
    <w:rsid w:val="0094300E"/>
    <w:rsid w:val="009437DE"/>
    <w:rsid w:val="00950F55"/>
    <w:rsid w:val="00962113"/>
    <w:rsid w:val="00970749"/>
    <w:rsid w:val="00972D6C"/>
    <w:rsid w:val="00973B51"/>
    <w:rsid w:val="0097514C"/>
    <w:rsid w:val="00980141"/>
    <w:rsid w:val="009904C3"/>
    <w:rsid w:val="00990DD4"/>
    <w:rsid w:val="00993817"/>
    <w:rsid w:val="00995319"/>
    <w:rsid w:val="009A2385"/>
    <w:rsid w:val="009B1EB0"/>
    <w:rsid w:val="009B2D7B"/>
    <w:rsid w:val="009B62B1"/>
    <w:rsid w:val="009B6791"/>
    <w:rsid w:val="009C0117"/>
    <w:rsid w:val="009C02AC"/>
    <w:rsid w:val="009C4D16"/>
    <w:rsid w:val="009C5EA4"/>
    <w:rsid w:val="009C718F"/>
    <w:rsid w:val="009C7EBF"/>
    <w:rsid w:val="009D0E52"/>
    <w:rsid w:val="009D261D"/>
    <w:rsid w:val="009D7F84"/>
    <w:rsid w:val="009E0340"/>
    <w:rsid w:val="009E152B"/>
    <w:rsid w:val="009E3732"/>
    <w:rsid w:val="009E4076"/>
    <w:rsid w:val="009E414C"/>
    <w:rsid w:val="009E4FC6"/>
    <w:rsid w:val="009E6D96"/>
    <w:rsid w:val="009F5F09"/>
    <w:rsid w:val="00A01CEF"/>
    <w:rsid w:val="00A0433F"/>
    <w:rsid w:val="00A05F37"/>
    <w:rsid w:val="00A07985"/>
    <w:rsid w:val="00A07DD6"/>
    <w:rsid w:val="00A10BE1"/>
    <w:rsid w:val="00A10C0B"/>
    <w:rsid w:val="00A12804"/>
    <w:rsid w:val="00A179DF"/>
    <w:rsid w:val="00A20939"/>
    <w:rsid w:val="00A26191"/>
    <w:rsid w:val="00A30967"/>
    <w:rsid w:val="00A309CC"/>
    <w:rsid w:val="00A32DD2"/>
    <w:rsid w:val="00A33258"/>
    <w:rsid w:val="00A3660B"/>
    <w:rsid w:val="00A40606"/>
    <w:rsid w:val="00A42AB5"/>
    <w:rsid w:val="00A43FD0"/>
    <w:rsid w:val="00A526CE"/>
    <w:rsid w:val="00A62F94"/>
    <w:rsid w:val="00A63A76"/>
    <w:rsid w:val="00A760E9"/>
    <w:rsid w:val="00A80115"/>
    <w:rsid w:val="00A84411"/>
    <w:rsid w:val="00A90713"/>
    <w:rsid w:val="00A9214E"/>
    <w:rsid w:val="00AA1E37"/>
    <w:rsid w:val="00AA5867"/>
    <w:rsid w:val="00AA703C"/>
    <w:rsid w:val="00AA70BD"/>
    <w:rsid w:val="00AB20E9"/>
    <w:rsid w:val="00AC0491"/>
    <w:rsid w:val="00AD1277"/>
    <w:rsid w:val="00AD2223"/>
    <w:rsid w:val="00AD379F"/>
    <w:rsid w:val="00AE0EDA"/>
    <w:rsid w:val="00AE27EE"/>
    <w:rsid w:val="00AE6FF4"/>
    <w:rsid w:val="00AF40A1"/>
    <w:rsid w:val="00AF6360"/>
    <w:rsid w:val="00B11583"/>
    <w:rsid w:val="00B15C8C"/>
    <w:rsid w:val="00B20C89"/>
    <w:rsid w:val="00B22BB6"/>
    <w:rsid w:val="00B250CA"/>
    <w:rsid w:val="00B2657C"/>
    <w:rsid w:val="00B31B58"/>
    <w:rsid w:val="00B33108"/>
    <w:rsid w:val="00B41309"/>
    <w:rsid w:val="00B47FE1"/>
    <w:rsid w:val="00B5678B"/>
    <w:rsid w:val="00B576D9"/>
    <w:rsid w:val="00B839CA"/>
    <w:rsid w:val="00B85F6A"/>
    <w:rsid w:val="00B9146D"/>
    <w:rsid w:val="00B91C35"/>
    <w:rsid w:val="00B92C02"/>
    <w:rsid w:val="00B93383"/>
    <w:rsid w:val="00B966D4"/>
    <w:rsid w:val="00BA77AE"/>
    <w:rsid w:val="00BB16BA"/>
    <w:rsid w:val="00BB4EA3"/>
    <w:rsid w:val="00BB5340"/>
    <w:rsid w:val="00BC3E24"/>
    <w:rsid w:val="00BC56BB"/>
    <w:rsid w:val="00BC5E73"/>
    <w:rsid w:val="00BD09E7"/>
    <w:rsid w:val="00BD40B7"/>
    <w:rsid w:val="00BD6C52"/>
    <w:rsid w:val="00BE0DF7"/>
    <w:rsid w:val="00BE0E07"/>
    <w:rsid w:val="00BE30E1"/>
    <w:rsid w:val="00BE7FCC"/>
    <w:rsid w:val="00BF0CDE"/>
    <w:rsid w:val="00BF3DBC"/>
    <w:rsid w:val="00BF555E"/>
    <w:rsid w:val="00BF5D16"/>
    <w:rsid w:val="00BF76AC"/>
    <w:rsid w:val="00C01078"/>
    <w:rsid w:val="00C02486"/>
    <w:rsid w:val="00C0328A"/>
    <w:rsid w:val="00C0531E"/>
    <w:rsid w:val="00C12697"/>
    <w:rsid w:val="00C20AB1"/>
    <w:rsid w:val="00C21B3C"/>
    <w:rsid w:val="00C37D78"/>
    <w:rsid w:val="00C4084E"/>
    <w:rsid w:val="00C41BE3"/>
    <w:rsid w:val="00C443B8"/>
    <w:rsid w:val="00C45697"/>
    <w:rsid w:val="00C46230"/>
    <w:rsid w:val="00C503C2"/>
    <w:rsid w:val="00C52B45"/>
    <w:rsid w:val="00C5395B"/>
    <w:rsid w:val="00C53CAA"/>
    <w:rsid w:val="00C55CF5"/>
    <w:rsid w:val="00C565B4"/>
    <w:rsid w:val="00C604D6"/>
    <w:rsid w:val="00C60B31"/>
    <w:rsid w:val="00C614F3"/>
    <w:rsid w:val="00C61EDC"/>
    <w:rsid w:val="00C62722"/>
    <w:rsid w:val="00C62E44"/>
    <w:rsid w:val="00C64CAD"/>
    <w:rsid w:val="00C665A6"/>
    <w:rsid w:val="00C67E3C"/>
    <w:rsid w:val="00C67E9F"/>
    <w:rsid w:val="00C735B4"/>
    <w:rsid w:val="00C74AAA"/>
    <w:rsid w:val="00C77D5F"/>
    <w:rsid w:val="00C8754A"/>
    <w:rsid w:val="00C91D4A"/>
    <w:rsid w:val="00C94679"/>
    <w:rsid w:val="00C960EB"/>
    <w:rsid w:val="00CA551C"/>
    <w:rsid w:val="00CA6ADC"/>
    <w:rsid w:val="00CB43D2"/>
    <w:rsid w:val="00CC07F7"/>
    <w:rsid w:val="00CC3FC1"/>
    <w:rsid w:val="00CC4714"/>
    <w:rsid w:val="00CD5A05"/>
    <w:rsid w:val="00CF1DD5"/>
    <w:rsid w:val="00CF21C9"/>
    <w:rsid w:val="00CF5B47"/>
    <w:rsid w:val="00CF7C06"/>
    <w:rsid w:val="00CF7E05"/>
    <w:rsid w:val="00D11660"/>
    <w:rsid w:val="00D30D3C"/>
    <w:rsid w:val="00D37FE6"/>
    <w:rsid w:val="00D434F8"/>
    <w:rsid w:val="00D44CF0"/>
    <w:rsid w:val="00D454D4"/>
    <w:rsid w:val="00D462FA"/>
    <w:rsid w:val="00D52CED"/>
    <w:rsid w:val="00D55224"/>
    <w:rsid w:val="00D55CEA"/>
    <w:rsid w:val="00D56399"/>
    <w:rsid w:val="00D65949"/>
    <w:rsid w:val="00D66FAC"/>
    <w:rsid w:val="00D73A28"/>
    <w:rsid w:val="00D8321F"/>
    <w:rsid w:val="00D87D97"/>
    <w:rsid w:val="00D905CD"/>
    <w:rsid w:val="00D918A4"/>
    <w:rsid w:val="00D95773"/>
    <w:rsid w:val="00D96E55"/>
    <w:rsid w:val="00DA7557"/>
    <w:rsid w:val="00DB5ED4"/>
    <w:rsid w:val="00DC4344"/>
    <w:rsid w:val="00DC52AF"/>
    <w:rsid w:val="00DC5D02"/>
    <w:rsid w:val="00DD25FD"/>
    <w:rsid w:val="00DD758C"/>
    <w:rsid w:val="00DD7AEC"/>
    <w:rsid w:val="00DE0A3D"/>
    <w:rsid w:val="00DE4D44"/>
    <w:rsid w:val="00DE6EA3"/>
    <w:rsid w:val="00DF2D55"/>
    <w:rsid w:val="00E02A51"/>
    <w:rsid w:val="00E05313"/>
    <w:rsid w:val="00E077DE"/>
    <w:rsid w:val="00E10D64"/>
    <w:rsid w:val="00E113A2"/>
    <w:rsid w:val="00E22143"/>
    <w:rsid w:val="00E27896"/>
    <w:rsid w:val="00E31FF3"/>
    <w:rsid w:val="00E334BE"/>
    <w:rsid w:val="00E34438"/>
    <w:rsid w:val="00E362CE"/>
    <w:rsid w:val="00E404AE"/>
    <w:rsid w:val="00E4084B"/>
    <w:rsid w:val="00E42D1F"/>
    <w:rsid w:val="00E434C4"/>
    <w:rsid w:val="00E4397D"/>
    <w:rsid w:val="00E507BF"/>
    <w:rsid w:val="00E507F5"/>
    <w:rsid w:val="00E55183"/>
    <w:rsid w:val="00E56555"/>
    <w:rsid w:val="00E57214"/>
    <w:rsid w:val="00E57430"/>
    <w:rsid w:val="00E64244"/>
    <w:rsid w:val="00E642A8"/>
    <w:rsid w:val="00E7149F"/>
    <w:rsid w:val="00E71AAE"/>
    <w:rsid w:val="00E72555"/>
    <w:rsid w:val="00E72FAB"/>
    <w:rsid w:val="00E83AA5"/>
    <w:rsid w:val="00E84494"/>
    <w:rsid w:val="00E86CA7"/>
    <w:rsid w:val="00E92409"/>
    <w:rsid w:val="00E94776"/>
    <w:rsid w:val="00EA386C"/>
    <w:rsid w:val="00EA58B2"/>
    <w:rsid w:val="00EA68F0"/>
    <w:rsid w:val="00EB060E"/>
    <w:rsid w:val="00EC219D"/>
    <w:rsid w:val="00EC3FBF"/>
    <w:rsid w:val="00EC478D"/>
    <w:rsid w:val="00EC6DF8"/>
    <w:rsid w:val="00ED5BFE"/>
    <w:rsid w:val="00ED605A"/>
    <w:rsid w:val="00ED678C"/>
    <w:rsid w:val="00EE4AE3"/>
    <w:rsid w:val="00EF1332"/>
    <w:rsid w:val="00EF6613"/>
    <w:rsid w:val="00EF773A"/>
    <w:rsid w:val="00F02063"/>
    <w:rsid w:val="00F030A8"/>
    <w:rsid w:val="00F03569"/>
    <w:rsid w:val="00F047DC"/>
    <w:rsid w:val="00F06DB4"/>
    <w:rsid w:val="00F10C9B"/>
    <w:rsid w:val="00F2732A"/>
    <w:rsid w:val="00F36AA4"/>
    <w:rsid w:val="00F47EF2"/>
    <w:rsid w:val="00F502CB"/>
    <w:rsid w:val="00F6065C"/>
    <w:rsid w:val="00F658B5"/>
    <w:rsid w:val="00F753E3"/>
    <w:rsid w:val="00F77E19"/>
    <w:rsid w:val="00F831D8"/>
    <w:rsid w:val="00F858B7"/>
    <w:rsid w:val="00F85C98"/>
    <w:rsid w:val="00F92513"/>
    <w:rsid w:val="00F92678"/>
    <w:rsid w:val="00F92838"/>
    <w:rsid w:val="00F95537"/>
    <w:rsid w:val="00FA20D8"/>
    <w:rsid w:val="00FB14BC"/>
    <w:rsid w:val="00FB328B"/>
    <w:rsid w:val="00FB5766"/>
    <w:rsid w:val="00FC42A5"/>
    <w:rsid w:val="00FC57A8"/>
    <w:rsid w:val="00FD4B49"/>
    <w:rsid w:val="00FE4C61"/>
    <w:rsid w:val="00FE54C2"/>
    <w:rsid w:val="00FF1953"/>
    <w:rsid w:val="00FF21EC"/>
    <w:rsid w:val="00FF4632"/>
    <w:rsid w:val="00FF64BF"/>
    <w:rsid w:val="00FF7A0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9A1D8"/>
  <w14:defaultImageDpi w14:val="32767"/>
  <w15:chartTrackingRefBased/>
  <w15:docId w15:val="{C01877DC-05A2-6048-89C2-E5E35E213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030A8"/>
    <w:pPr>
      <w:spacing w:before="100" w:beforeAutospacing="1" w:after="100" w:afterAutospacing="1"/>
      <w:outlineLvl w:val="2"/>
    </w:pPr>
    <w:rPr>
      <w:rFonts w:ascii="Times New Roman" w:eastAsia="Times New Roman" w:hAnsi="Times New Roman" w:cs="Times New Roman"/>
      <w:b/>
      <w:bCs/>
      <w:sz w:val="27"/>
      <w:szCs w:val="27"/>
      <w:lang w:val="en-AU"/>
    </w:rPr>
  </w:style>
  <w:style w:type="paragraph" w:styleId="Heading4">
    <w:name w:val="heading 4"/>
    <w:basedOn w:val="Normal"/>
    <w:link w:val="Heading4Char"/>
    <w:uiPriority w:val="9"/>
    <w:qFormat/>
    <w:rsid w:val="00F030A8"/>
    <w:pPr>
      <w:spacing w:before="100" w:beforeAutospacing="1" w:after="100" w:afterAutospacing="1"/>
      <w:outlineLvl w:val="3"/>
    </w:pPr>
    <w:rPr>
      <w:rFonts w:ascii="Times New Roman" w:eastAsia="Times New Roman" w:hAnsi="Times New Roman" w:cs="Times New Roman"/>
      <w:b/>
      <w:bCs/>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030A8"/>
    <w:rPr>
      <w:rFonts w:ascii="Times New Roman" w:eastAsia="Times New Roman" w:hAnsi="Times New Roman" w:cs="Times New Roman"/>
      <w:b/>
      <w:bCs/>
      <w:sz w:val="27"/>
      <w:szCs w:val="27"/>
      <w:lang w:val="en-AU"/>
    </w:rPr>
  </w:style>
  <w:style w:type="character" w:customStyle="1" w:styleId="Heading4Char">
    <w:name w:val="Heading 4 Char"/>
    <w:basedOn w:val="DefaultParagraphFont"/>
    <w:link w:val="Heading4"/>
    <w:uiPriority w:val="9"/>
    <w:rsid w:val="00F030A8"/>
    <w:rPr>
      <w:rFonts w:ascii="Times New Roman" w:eastAsia="Times New Roman" w:hAnsi="Times New Roman" w:cs="Times New Roman"/>
      <w:b/>
      <w:bCs/>
      <w:lang w:val="en-AU"/>
    </w:rPr>
  </w:style>
  <w:style w:type="paragraph" w:styleId="NormalWeb">
    <w:name w:val="Normal (Web)"/>
    <w:basedOn w:val="Normal"/>
    <w:uiPriority w:val="99"/>
    <w:semiHidden/>
    <w:unhideWhenUsed/>
    <w:rsid w:val="00F030A8"/>
    <w:pPr>
      <w:spacing w:before="100" w:beforeAutospacing="1" w:after="100" w:afterAutospacing="1"/>
    </w:pPr>
    <w:rPr>
      <w:rFonts w:ascii="Times New Roman" w:eastAsia="Times New Roman" w:hAnsi="Times New Roman" w:cs="Times New Roman"/>
      <w:lang w:val="en-AU"/>
    </w:rPr>
  </w:style>
  <w:style w:type="character" w:styleId="Strong">
    <w:name w:val="Strong"/>
    <w:basedOn w:val="DefaultParagraphFont"/>
    <w:uiPriority w:val="22"/>
    <w:qFormat/>
    <w:rsid w:val="00F030A8"/>
    <w:rPr>
      <w:b/>
      <w:bCs/>
    </w:rPr>
  </w:style>
  <w:style w:type="character" w:customStyle="1" w:styleId="apple-converted-space">
    <w:name w:val="apple-converted-space"/>
    <w:basedOn w:val="DefaultParagraphFont"/>
    <w:rsid w:val="00F030A8"/>
  </w:style>
  <w:style w:type="character" w:styleId="Hyperlink">
    <w:name w:val="Hyperlink"/>
    <w:basedOn w:val="DefaultParagraphFont"/>
    <w:uiPriority w:val="99"/>
    <w:semiHidden/>
    <w:unhideWhenUsed/>
    <w:rsid w:val="00F030A8"/>
    <w:rPr>
      <w:color w:val="0000FF"/>
      <w:u w:val="single"/>
    </w:rPr>
  </w:style>
  <w:style w:type="character" w:customStyle="1" w:styleId="kwd">
    <w:name w:val="kwd"/>
    <w:basedOn w:val="DefaultParagraphFont"/>
    <w:rsid w:val="00F030A8"/>
  </w:style>
  <w:style w:type="paragraph" w:styleId="HTMLPreformatted">
    <w:name w:val="HTML Preformatted"/>
    <w:basedOn w:val="Normal"/>
    <w:link w:val="HTMLPreformattedChar"/>
    <w:uiPriority w:val="99"/>
    <w:semiHidden/>
    <w:unhideWhenUsed/>
    <w:rsid w:val="00F03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AU"/>
    </w:rPr>
  </w:style>
  <w:style w:type="character" w:customStyle="1" w:styleId="HTMLPreformattedChar">
    <w:name w:val="HTML Preformatted Char"/>
    <w:basedOn w:val="DefaultParagraphFont"/>
    <w:link w:val="HTMLPreformatted"/>
    <w:uiPriority w:val="99"/>
    <w:semiHidden/>
    <w:rsid w:val="00F030A8"/>
    <w:rPr>
      <w:rFonts w:ascii="Courier New" w:eastAsia="Times New Roman" w:hAnsi="Courier New" w:cs="Courier New"/>
      <w:sz w:val="20"/>
      <w:szCs w:val="20"/>
      <w:lang w:val="en-AU"/>
    </w:rPr>
  </w:style>
  <w:style w:type="character" w:styleId="HTMLCode">
    <w:name w:val="HTML Code"/>
    <w:basedOn w:val="DefaultParagraphFont"/>
    <w:uiPriority w:val="99"/>
    <w:semiHidden/>
    <w:unhideWhenUsed/>
    <w:rsid w:val="00F030A8"/>
    <w:rPr>
      <w:rFonts w:ascii="Courier New" w:eastAsia="Times New Roman" w:hAnsi="Courier New" w:cs="Courier New"/>
      <w:sz w:val="20"/>
      <w:szCs w:val="20"/>
    </w:rPr>
  </w:style>
  <w:style w:type="character" w:customStyle="1" w:styleId="hljs-comment">
    <w:name w:val="hljs-comment"/>
    <w:basedOn w:val="DefaultParagraphFont"/>
    <w:rsid w:val="00F030A8"/>
  </w:style>
  <w:style w:type="character" w:styleId="CommentReference">
    <w:name w:val="annotation reference"/>
    <w:basedOn w:val="DefaultParagraphFont"/>
    <w:uiPriority w:val="99"/>
    <w:semiHidden/>
    <w:unhideWhenUsed/>
    <w:rsid w:val="00BB5340"/>
    <w:rPr>
      <w:sz w:val="16"/>
      <w:szCs w:val="16"/>
    </w:rPr>
  </w:style>
  <w:style w:type="paragraph" w:styleId="CommentText">
    <w:name w:val="annotation text"/>
    <w:basedOn w:val="Normal"/>
    <w:link w:val="CommentTextChar"/>
    <w:uiPriority w:val="99"/>
    <w:semiHidden/>
    <w:unhideWhenUsed/>
    <w:rsid w:val="00BB5340"/>
    <w:rPr>
      <w:sz w:val="20"/>
      <w:szCs w:val="20"/>
    </w:rPr>
  </w:style>
  <w:style w:type="character" w:customStyle="1" w:styleId="CommentTextChar">
    <w:name w:val="Comment Text Char"/>
    <w:basedOn w:val="DefaultParagraphFont"/>
    <w:link w:val="CommentText"/>
    <w:uiPriority w:val="99"/>
    <w:semiHidden/>
    <w:rsid w:val="00BB5340"/>
    <w:rPr>
      <w:sz w:val="20"/>
      <w:szCs w:val="20"/>
    </w:rPr>
  </w:style>
  <w:style w:type="paragraph" w:styleId="CommentSubject">
    <w:name w:val="annotation subject"/>
    <w:basedOn w:val="CommentText"/>
    <w:next w:val="CommentText"/>
    <w:link w:val="CommentSubjectChar"/>
    <w:uiPriority w:val="99"/>
    <w:semiHidden/>
    <w:unhideWhenUsed/>
    <w:rsid w:val="00BB5340"/>
    <w:rPr>
      <w:b/>
      <w:bCs/>
    </w:rPr>
  </w:style>
  <w:style w:type="character" w:customStyle="1" w:styleId="CommentSubjectChar">
    <w:name w:val="Comment Subject Char"/>
    <w:basedOn w:val="CommentTextChar"/>
    <w:link w:val="CommentSubject"/>
    <w:uiPriority w:val="99"/>
    <w:semiHidden/>
    <w:rsid w:val="00BB534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6328271">
      <w:bodyDiv w:val="1"/>
      <w:marLeft w:val="0"/>
      <w:marRight w:val="0"/>
      <w:marTop w:val="0"/>
      <w:marBottom w:val="0"/>
      <w:divBdr>
        <w:top w:val="none" w:sz="0" w:space="0" w:color="auto"/>
        <w:left w:val="none" w:sz="0" w:space="0" w:color="auto"/>
        <w:bottom w:val="none" w:sz="0" w:space="0" w:color="auto"/>
        <w:right w:val="none" w:sz="0" w:space="0" w:color="auto"/>
      </w:divBdr>
      <w:divsChild>
        <w:div w:id="1173686709">
          <w:blockQuote w:val="1"/>
          <w:marLeft w:val="0"/>
          <w:marRight w:val="0"/>
          <w:marTop w:val="0"/>
          <w:marBottom w:val="270"/>
          <w:divBdr>
            <w:top w:val="none" w:sz="0" w:space="0" w:color="auto"/>
            <w:left w:val="single" w:sz="36" w:space="11"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europepmc.org/article/PPR/PPR283012"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uropepmc.org/article/PPR/PPR283012" TargetMode="External"/><Relationship Id="rId11" Type="http://schemas.microsoft.com/office/2018/08/relationships/commentsExtensible" Target="commentsExtensible.xml"/><Relationship Id="rId5" Type="http://schemas.openxmlformats.org/officeDocument/2006/relationships/hyperlink" Target="http://fastgwa.info/ukbimpbin/" TargetMode="External"/><Relationship Id="rId10" Type="http://schemas.microsoft.com/office/2016/09/relationships/commentsIds" Target="commentsIds.xml"/><Relationship Id="rId4" Type="http://schemas.openxmlformats.org/officeDocument/2006/relationships/hyperlink" Target="http://researchers.uq.edu.au/researcher/2713" TargetMode="Externa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889</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Longda Jiang</dc:creator>
  <cp:keywords/>
  <dc:description/>
  <cp:lastModifiedBy>Jian Yang</cp:lastModifiedBy>
  <cp:revision>3</cp:revision>
  <dcterms:created xsi:type="dcterms:W3CDTF">2021-05-14T07:26:00Z</dcterms:created>
  <dcterms:modified xsi:type="dcterms:W3CDTF">2021-05-14T07:38:00Z</dcterms:modified>
</cp:coreProperties>
</file>