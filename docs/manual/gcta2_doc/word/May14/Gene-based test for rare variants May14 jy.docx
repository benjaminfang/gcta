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F082B" w14:textId="77777777" w:rsidR="005A4139" w:rsidRPr="005A4139" w:rsidRDefault="005A4139" w:rsidP="005A4139">
      <w:pPr>
        <w:pBdr>
          <w:left w:val="single" w:sz="48" w:space="6" w:color="4F9CFF"/>
        </w:pBdr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val="en-AU"/>
        </w:rPr>
      </w:pPr>
      <w:r w:rsidRPr="005A4139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val="en-AU"/>
        </w:rPr>
        <w:t>Gene-based test for rare variants</w:t>
      </w:r>
    </w:p>
    <w:p w14:paraId="16593F27" w14:textId="77777777" w:rsidR="005A4139" w:rsidRPr="005A4139" w:rsidRDefault="005A4139" w:rsidP="005A4139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b/>
          <w:bCs/>
          <w:color w:val="333333"/>
          <w:lang w:val="en-AU"/>
        </w:rPr>
        <w:t>GCTA-</w:t>
      </w:r>
      <w:commentRangeStart w:id="0"/>
      <w:r w:rsidRPr="005A4139">
        <w:rPr>
          <w:rFonts w:ascii="Helvetica Neue" w:eastAsia="Times New Roman" w:hAnsi="Helvetica Neue" w:cs="Times New Roman"/>
          <w:b/>
          <w:bCs/>
          <w:color w:val="333333"/>
          <w:lang w:val="en-AU"/>
        </w:rPr>
        <w:t>ACAT</w:t>
      </w:r>
      <w:commentRangeEnd w:id="0"/>
      <w:r w:rsidR="00BE531F">
        <w:rPr>
          <w:rStyle w:val="CommentReference"/>
        </w:rPr>
        <w:commentReference w:id="0"/>
      </w:r>
      <w:r w:rsidRPr="005A4139">
        <w:rPr>
          <w:rFonts w:ascii="Helvetica Neue" w:eastAsia="Times New Roman" w:hAnsi="Helvetica Neue" w:cs="Times New Roman"/>
          <w:b/>
          <w:bCs/>
          <w:color w:val="333333"/>
          <w:lang w:val="en-AU"/>
        </w:rPr>
        <w:t>: a fast gene- or set-based association test based on Cauchy distribution</w:t>
      </w:r>
    </w:p>
    <w:p w14:paraId="78D8735C" w14:textId="7F969AC8" w:rsidR="005A4139" w:rsidRPr="005A4139" w:rsidRDefault="005A4139" w:rsidP="005A4139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333333"/>
          <w:lang w:val="en-AU"/>
        </w:rPr>
        <w:t>This method, Aggregated Cauchy Association Test (ACAT), was originally proposed by</w:t>
      </w:r>
      <w:ins w:id="1" w:author="Jian Yang" w:date="2021-05-14T15:44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 xml:space="preserve"> </w:t>
        </w:r>
      </w:ins>
      <w:del w:id="2" w:author="Jian Yang" w:date="2021-05-14T15:44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 </w:delText>
        </w:r>
      </w:del>
      <w:hyperlink r:id="rId8" w:history="1">
        <w:r w:rsidRPr="005A4139">
          <w:rPr>
            <w:rFonts w:ascii="Helvetica Neue" w:eastAsia="Times New Roman" w:hAnsi="Helvetica Neue" w:cs="Times New Roman"/>
            <w:color w:val="0088CC"/>
            <w:lang w:val="en-AU"/>
          </w:rPr>
          <w:t>Liu et al, 2019</w:t>
        </w:r>
      </w:hyperlink>
      <w:r w:rsidRPr="005A4139">
        <w:rPr>
          <w:rFonts w:ascii="Helvetica Neue" w:eastAsia="Times New Roman" w:hAnsi="Helvetica Neue" w:cs="Times New Roman"/>
          <w:color w:val="333333"/>
          <w:lang w:val="en-AU"/>
        </w:rPr>
        <w:t>. It is a general, powerful</w:t>
      </w:r>
      <w:ins w:id="3" w:author="Jian Yang" w:date="2021-05-14T15:41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>, robust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>, and computationally efficient p-value combination</w:t>
      </w:r>
      <w:ins w:id="4" w:author="Jian Yang" w:date="2021-05-14T15:44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 xml:space="preserve"> test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method for rare variants</w:t>
      </w:r>
      <w:del w:id="5" w:author="Jian Yang" w:date="2021-05-14T15:41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, which is robust with respect to the number, effect sizes, and effect directions of the causal variants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>. Only summary statistics are required</w:t>
      </w:r>
      <w:ins w:id="6" w:author="Jian Yang" w:date="2021-05-14T15:41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 xml:space="preserve"> for the </w:t>
        </w:r>
      </w:ins>
      <w:ins w:id="7" w:author="Jian Yang" w:date="2021-05-14T15:45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>test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. We have implemented </w:t>
      </w:r>
      <w:ins w:id="8" w:author="Jian Yang" w:date="2021-05-14T15:42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 xml:space="preserve">ACAT </w:t>
        </w:r>
      </w:ins>
      <w:del w:id="9" w:author="Jian Yang" w:date="2021-05-14T15:42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the original </w:delText>
        </w:r>
        <w:r w:rsidR="00D245AE" w:rsidDel="00BE531F">
          <w:fldChar w:fldCharType="begin"/>
        </w:r>
        <w:r w:rsidR="00D245AE" w:rsidDel="00BE531F">
          <w:delInstrText xml:space="preserve"> HYPERLINK "https://github.com/yaowuliu/ACAT" </w:delInstrText>
        </w:r>
        <w:r w:rsidR="00D245AE" w:rsidDel="00BE531F">
          <w:fldChar w:fldCharType="separate"/>
        </w:r>
        <w:r w:rsidRPr="005A4139" w:rsidDel="00BE531F">
          <w:rPr>
            <w:rFonts w:ascii="Helvetica Neue" w:eastAsia="Times New Roman" w:hAnsi="Helvetica Neue" w:cs="Times New Roman"/>
            <w:color w:val="0088CC"/>
            <w:lang w:val="en-AU"/>
          </w:rPr>
          <w:delText>ACAT R-package</w:delText>
        </w:r>
        <w:r w:rsidR="00D245AE" w:rsidDel="00BE531F">
          <w:rPr>
            <w:rFonts w:ascii="Helvetica Neue" w:eastAsia="Times New Roman" w:hAnsi="Helvetica Neue" w:cs="Times New Roman"/>
            <w:color w:val="0088CC"/>
            <w:lang w:val="en-AU"/>
          </w:rPr>
          <w:fldChar w:fldCharType="end"/>
        </w:r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 into</w:delText>
        </w:r>
      </w:del>
      <w:ins w:id="10" w:author="Jian Yang" w:date="2021-05-14T15:42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>by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efficient C code and made it compatible with the output from</w:t>
      </w:r>
      <w:ins w:id="11" w:author="Jian Yang" w:date="2021-05-14T15:42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 xml:space="preserve"> </w:t>
        </w:r>
      </w:ins>
      <w:del w:id="12" w:author="Jian Yang" w:date="2021-05-14T15:42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 </w:delText>
        </w:r>
      </w:del>
      <w:hyperlink r:id="rId9" w:anchor="fastGWA-GLMM" w:history="1">
        <w:proofErr w:type="spellStart"/>
        <w:r w:rsidRPr="005A4139">
          <w:rPr>
            <w:rFonts w:ascii="Helvetica Neue" w:eastAsia="Times New Roman" w:hAnsi="Helvetica Neue" w:cs="Times New Roman"/>
            <w:color w:val="0088CC"/>
            <w:lang w:val="en-AU"/>
          </w:rPr>
          <w:t>fastGWA</w:t>
        </w:r>
        <w:proofErr w:type="spellEnd"/>
        <w:r w:rsidRPr="005A4139">
          <w:rPr>
            <w:rFonts w:ascii="Helvetica Neue" w:eastAsia="Times New Roman" w:hAnsi="Helvetica Neue" w:cs="Times New Roman"/>
            <w:color w:val="0088CC"/>
            <w:lang w:val="en-AU"/>
          </w:rPr>
          <w:t>-GLMM</w:t>
        </w:r>
      </w:hyperlink>
      <w:r w:rsidRPr="005A4139">
        <w:rPr>
          <w:rFonts w:ascii="Helvetica Neue" w:eastAsia="Times New Roman" w:hAnsi="Helvetica Neue" w:cs="Times New Roman"/>
          <w:color w:val="333333"/>
          <w:lang w:val="en-AU"/>
        </w:rPr>
        <w:t>. The test is very efficient. For example, to test through 26,292 genes</w:t>
      </w:r>
      <w:ins w:id="13" w:author="Jian Yang" w:date="2021-05-14T15:45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 xml:space="preserve"> </w:t>
        </w:r>
        <w:r w:rsidR="00BE531F" w:rsidRPr="005A4139">
          <w:rPr>
            <w:rFonts w:ascii="Helvetica Neue" w:eastAsia="Times New Roman" w:hAnsi="Helvetica Neue" w:cs="Times New Roman"/>
            <w:color w:val="333333"/>
            <w:lang w:val="en-AU"/>
          </w:rPr>
          <w:t>(</w:t>
        </w:r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 xml:space="preserve">~11 million </w:t>
        </w:r>
        <w:r w:rsidR="00BE531F" w:rsidRPr="005A4139">
          <w:rPr>
            <w:rFonts w:ascii="Helvetica Neue" w:eastAsia="Times New Roman" w:hAnsi="Helvetica Neue" w:cs="Times New Roman"/>
            <w:color w:val="333333"/>
            <w:lang w:val="en-AU"/>
          </w:rPr>
          <w:t>SNPs)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, the average runtime </w:t>
      </w:r>
      <w:del w:id="14" w:author="Jian Yang" w:date="2021-05-14T15:45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for one trait (#SNPs = ~11 million) 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>is around 30 seconds</w:t>
      </w:r>
      <w:ins w:id="15" w:author="Jian Yang" w:date="2021-05-14T15:45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 xml:space="preserve"> per trait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>. Credits: </w:t>
      </w:r>
      <w:proofErr w:type="spellStart"/>
      <w:r w:rsidRPr="005A4139">
        <w:rPr>
          <w:rFonts w:ascii="Helvetica Neue" w:eastAsia="Times New Roman" w:hAnsi="Helvetica Neue" w:cs="Times New Roman"/>
          <w:color w:val="333333"/>
          <w:lang w:val="en-AU"/>
        </w:rPr>
        <w:fldChar w:fldCharType="begin"/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instrText xml:space="preserve"> HYPERLINK "mailto:longda.jiang@uq.edu.au" </w:instrText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fldChar w:fldCharType="separate"/>
      </w:r>
      <w:r w:rsidRPr="005A4139">
        <w:rPr>
          <w:rFonts w:ascii="Helvetica Neue" w:eastAsia="Times New Roman" w:hAnsi="Helvetica Neue" w:cs="Times New Roman"/>
          <w:color w:val="0088CC"/>
          <w:lang w:val="en-AU"/>
        </w:rPr>
        <w:t>Longda</w:t>
      </w:r>
      <w:proofErr w:type="spellEnd"/>
      <w:r w:rsidRPr="005A4139">
        <w:rPr>
          <w:rFonts w:ascii="Helvetica Neue" w:eastAsia="Times New Roman" w:hAnsi="Helvetica Neue" w:cs="Times New Roman"/>
          <w:color w:val="0088CC"/>
          <w:lang w:val="en-AU"/>
        </w:rPr>
        <w:t xml:space="preserve"> Jiang</w:t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fldChar w:fldCharType="end"/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t>, </w:t>
      </w:r>
      <w:hyperlink r:id="rId10" w:history="1">
        <w:r w:rsidRPr="005A4139">
          <w:rPr>
            <w:rFonts w:ascii="Helvetica Neue" w:eastAsia="Times New Roman" w:hAnsi="Helvetica Neue" w:cs="Times New Roman"/>
            <w:color w:val="0088CC"/>
            <w:lang w:val="en-AU"/>
          </w:rPr>
          <w:t>Hailing Fang</w:t>
        </w:r>
      </w:hyperlink>
      <w:r w:rsidRPr="005A4139">
        <w:rPr>
          <w:rFonts w:ascii="Helvetica Neue" w:eastAsia="Times New Roman" w:hAnsi="Helvetica Neue" w:cs="Times New Roman"/>
          <w:color w:val="333333"/>
          <w:lang w:val="en-AU"/>
        </w:rPr>
        <w:t> and </w:t>
      </w:r>
      <w:hyperlink r:id="rId11" w:history="1">
        <w:r w:rsidRPr="005A4139">
          <w:rPr>
            <w:rFonts w:ascii="Helvetica Neue" w:eastAsia="Times New Roman" w:hAnsi="Helvetica Neue" w:cs="Times New Roman"/>
            <w:color w:val="0088CC"/>
            <w:lang w:val="en-AU"/>
          </w:rPr>
          <w:t>Jian Yang</w:t>
        </w:r>
      </w:hyperlink>
      <w:r w:rsidRPr="005A4139">
        <w:rPr>
          <w:rFonts w:ascii="Helvetica Neue" w:eastAsia="Times New Roman" w:hAnsi="Helvetica Neue" w:cs="Times New Roman"/>
          <w:color w:val="333333"/>
          <w:lang w:val="en-AU"/>
        </w:rPr>
        <w:t>.</w:t>
      </w:r>
    </w:p>
    <w:p w14:paraId="22CE9978" w14:textId="77777777" w:rsidR="005A4139" w:rsidRPr="005A4139" w:rsidRDefault="005A4139" w:rsidP="005A4139">
      <w:pPr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b/>
          <w:bCs/>
          <w:color w:val="333333"/>
          <w:lang w:val="en-AU"/>
        </w:rPr>
        <w:t>References</w:t>
      </w:r>
    </w:p>
    <w:p w14:paraId="6AE24C9C" w14:textId="5DCB1DE7" w:rsidR="005A4139" w:rsidRPr="005A4139" w:rsidRDefault="005A4139" w:rsidP="005A4139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333333"/>
          <w:lang w:val="en-AU"/>
        </w:rPr>
        <w:t>Liu</w:t>
      </w:r>
      <w:del w:id="16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,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Y</w:t>
      </w:r>
      <w:del w:id="17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.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>, Chen</w:t>
      </w:r>
      <w:del w:id="18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,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S</w:t>
      </w:r>
      <w:del w:id="19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.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>, Li</w:t>
      </w:r>
      <w:del w:id="20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,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Z</w:t>
      </w:r>
      <w:del w:id="21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.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>, Morrison</w:t>
      </w:r>
      <w:del w:id="22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,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A</w:t>
      </w:r>
      <w:del w:id="23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. 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>C</w:t>
      </w:r>
      <w:del w:id="24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.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>, Boerwinkle</w:t>
      </w:r>
      <w:del w:id="25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,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E</w:t>
      </w:r>
      <w:del w:id="26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.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, </w:t>
      </w:r>
      <w:del w:id="27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&amp; 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>Lin</w:t>
      </w:r>
      <w:del w:id="28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,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X</w:t>
      </w:r>
      <w:del w:id="29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.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(2019)</w:t>
      </w:r>
      <w:del w:id="30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.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</w:t>
      </w:r>
      <w:del w:id="31" w:author="Jian Yang" w:date="2021-05-14T15:43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Acat</w:delText>
        </w:r>
      </w:del>
      <w:ins w:id="32" w:author="Jian Yang" w:date="2021-05-14T15:43:00Z">
        <w:r w:rsidR="00BE531F" w:rsidRPr="005A4139">
          <w:rPr>
            <w:rFonts w:ascii="Helvetica Neue" w:eastAsia="Times New Roman" w:hAnsi="Helvetica Neue" w:cs="Times New Roman"/>
            <w:color w:val="333333"/>
            <w:lang w:val="en-AU"/>
          </w:rPr>
          <w:t>A</w:t>
        </w:r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>CAT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>: A fast and powerful p value combination method for rare-variant analysis in sequencing studies. The American Journal of Human Genetics, 104(3), 410-421.</w:t>
      </w:r>
    </w:p>
    <w:p w14:paraId="06A1E979" w14:textId="7F18AF17" w:rsidR="005A4139" w:rsidRPr="005A4139" w:rsidRDefault="00BE531F" w:rsidP="005A4139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ins w:id="33" w:author="Jian Yang" w:date="2021-05-14T15:44:00Z">
        <w:r w:rsidRPr="004629EE">
          <w:rPr>
            <w:rFonts w:ascii="Helvetica Neue" w:eastAsia="Times New Roman" w:hAnsi="Helvetica Neue" w:cs="Times New Roman"/>
            <w:color w:val="333333"/>
            <w:lang w:val="en-AU"/>
          </w:rPr>
          <w:t>Jiang L, Zheng Z, Yang J</w:t>
        </w:r>
        <w:r>
          <w:rPr>
            <w:rFonts w:ascii="Helvetica Neue" w:eastAsia="Times New Roman" w:hAnsi="Helvetica Neue" w:cs="Times New Roman"/>
            <w:color w:val="333333"/>
            <w:lang w:val="en-AU"/>
          </w:rPr>
          <w:t xml:space="preserve"> (2021) </w:t>
        </w:r>
      </w:ins>
      <w:proofErr w:type="spellStart"/>
      <w:r w:rsidR="005A4139" w:rsidRPr="005A4139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="005A4139" w:rsidRPr="005A4139">
        <w:rPr>
          <w:rFonts w:ascii="Helvetica Neue" w:eastAsia="Times New Roman" w:hAnsi="Helvetica Neue" w:cs="Times New Roman"/>
          <w:color w:val="333333"/>
          <w:lang w:val="en-AU"/>
        </w:rPr>
        <w:t>-GLMM: a generalized linear mixed model association tool for biobank-scale data, 12 February 2021, PREPRINT (Version 1) available at Research Square </w:t>
      </w:r>
      <w:hyperlink r:id="rId12" w:history="1">
        <w:r w:rsidR="005A4139" w:rsidRPr="005A4139">
          <w:rPr>
            <w:rFonts w:ascii="Helvetica Neue" w:eastAsia="Times New Roman" w:hAnsi="Helvetica Neue" w:cs="Times New Roman"/>
            <w:color w:val="0088CC"/>
            <w:lang w:val="en-AU"/>
          </w:rPr>
          <w:t>https://doi.org/10.21203/rs.3.rs-128758/v1</w:t>
        </w:r>
      </w:hyperlink>
    </w:p>
    <w:p w14:paraId="0C86708C" w14:textId="52292126" w:rsidR="005A4139" w:rsidRPr="005A4139" w:rsidRDefault="005A4139" w:rsidP="005A4139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A52A2A"/>
          <w:lang w:val="en-AU"/>
        </w:rPr>
        <w:t>--gene</w:t>
      </w:r>
      <w:del w:id="34" w:author="Jian Yang" w:date="2021-05-14T15:46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_</w:delText>
        </w:r>
      </w:del>
      <w:ins w:id="35" w:author="Jian Yang" w:date="2021-05-14T15:46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>-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>list gene_list.txt</w:t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br/>
        <w:t>Input gene list with gene start and end positions.</w:t>
      </w:r>
    </w:p>
    <w:p w14:paraId="1C985712" w14:textId="5EFF3DCF" w:rsidR="005A4139" w:rsidRPr="005A4139" w:rsidRDefault="005A4139" w:rsidP="005A4139">
      <w:pPr>
        <w:spacing w:line="338" w:lineRule="atLeast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333333"/>
          <w:lang w:val="en-AU"/>
        </w:rPr>
        <w:t>Input file format</w:t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br/>
        <w:t>gene_list.txt (columns are gene ID, chromosome, left and right</w:t>
      </w:r>
      <w:del w:id="36" w:author="Jian Yang" w:date="2021-05-14T15:46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 side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boundary of the gene region) </w:t>
      </w:r>
    </w:p>
    <w:p w14:paraId="1B510776" w14:textId="77777777" w:rsidR="005A4139" w:rsidRPr="005A4139" w:rsidRDefault="005A4139" w:rsidP="005A41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5A4139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1     19774       19899       Gene1</w:t>
      </w:r>
    </w:p>
    <w:p w14:paraId="0E97FD02" w14:textId="77777777" w:rsidR="005A4139" w:rsidRPr="005A4139" w:rsidRDefault="005A4139" w:rsidP="005A41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5A4139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1     34627       35558       Gene2</w:t>
      </w:r>
    </w:p>
    <w:p w14:paraId="77D1DF9C" w14:textId="77777777" w:rsidR="005A4139" w:rsidRPr="005A4139" w:rsidRDefault="005A4139" w:rsidP="005A41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5A4139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......</w:t>
      </w:r>
    </w:p>
    <w:p w14:paraId="497C521E" w14:textId="77777777" w:rsidR="005A4139" w:rsidRPr="005A4139" w:rsidRDefault="005A4139" w:rsidP="005A4139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333333"/>
          <w:lang w:val="en-AU"/>
        </w:rPr>
        <w:t>Please click the link below to download the gene list file (provided by </w:t>
      </w:r>
      <w:hyperlink r:id="rId13" w:anchor="genelist" w:history="1">
        <w:r w:rsidRPr="005A4139">
          <w:rPr>
            <w:rFonts w:ascii="Helvetica Neue" w:eastAsia="Times New Roman" w:hAnsi="Helvetica Neue" w:cs="Times New Roman"/>
            <w:color w:val="0088CC"/>
            <w:lang w:val="en-AU"/>
          </w:rPr>
          <w:t>Plink1.9</w:t>
        </w:r>
      </w:hyperlink>
      <w:r w:rsidRPr="005A4139">
        <w:rPr>
          <w:rFonts w:ascii="Helvetica Neue" w:eastAsia="Times New Roman" w:hAnsi="Helvetica Neue" w:cs="Times New Roman"/>
          <w:color w:val="333333"/>
          <w:lang w:val="en-AU"/>
        </w:rPr>
        <w:t>). </w:t>
      </w:r>
    </w:p>
    <w:p w14:paraId="416718D9" w14:textId="77777777" w:rsidR="005A4139" w:rsidRPr="005A4139" w:rsidRDefault="005A4139" w:rsidP="005A4139">
      <w:pPr>
        <w:spacing w:line="338" w:lineRule="atLeast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333333"/>
          <w:lang w:val="en-AU"/>
        </w:rPr>
        <w:t>Gene list (hg19): </w:t>
      </w:r>
      <w:hyperlink r:id="rId14" w:history="1">
        <w:r w:rsidRPr="005A4139">
          <w:rPr>
            <w:rFonts w:ascii="Helvetica Neue" w:eastAsia="Times New Roman" w:hAnsi="Helvetica Neue" w:cs="Times New Roman"/>
            <w:color w:val="0088CC"/>
            <w:lang w:val="en-AU"/>
          </w:rPr>
          <w:t>glist-hg19.txt</w:t>
        </w:r>
      </w:hyperlink>
    </w:p>
    <w:p w14:paraId="2B310F68" w14:textId="3515CCC8" w:rsidR="005A4139" w:rsidRPr="005A4139" w:rsidRDefault="005A4139" w:rsidP="005A4139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A52A2A"/>
          <w:lang w:val="en-AU"/>
        </w:rPr>
        <w:t>--</w:t>
      </w:r>
      <w:proofErr w:type="spellStart"/>
      <w:r w:rsidRPr="005A4139">
        <w:rPr>
          <w:rFonts w:ascii="Helvetica Neue" w:eastAsia="Times New Roman" w:hAnsi="Helvetica Neue" w:cs="Times New Roman"/>
          <w:color w:val="A52A2A"/>
          <w:lang w:val="en-AU"/>
        </w:rPr>
        <w:t>snp</w:t>
      </w:r>
      <w:proofErr w:type="spellEnd"/>
      <w:del w:id="37" w:author="Jian Yang" w:date="2021-05-14T15:47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_</w:delText>
        </w:r>
      </w:del>
      <w:ins w:id="38" w:author="Jian Yang" w:date="2021-05-14T15:47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>-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list </w:t>
      </w:r>
      <w:proofErr w:type="spellStart"/>
      <w:proofErr w:type="gramStart"/>
      <w:r w:rsidRPr="005A4139">
        <w:rPr>
          <w:rFonts w:ascii="Helvetica Neue" w:eastAsia="Times New Roman" w:hAnsi="Helvetica Neue" w:cs="Times New Roman"/>
          <w:color w:val="333333"/>
          <w:lang w:val="en-AU"/>
        </w:rPr>
        <w:t>gwas.fastGWA</w:t>
      </w:r>
      <w:proofErr w:type="spellEnd"/>
      <w:proofErr w:type="gramEnd"/>
      <w:r w:rsidRPr="005A4139">
        <w:rPr>
          <w:rFonts w:ascii="Helvetica Neue" w:eastAsia="Times New Roman" w:hAnsi="Helvetica Neue" w:cs="Times New Roman"/>
          <w:color w:val="333333"/>
          <w:lang w:val="en-AU"/>
        </w:rPr>
        <w:br/>
        <w:t>The GWAS summary statistics produced by </w:t>
      </w:r>
      <w:proofErr w:type="spellStart"/>
      <w:r w:rsidRPr="005A4139">
        <w:rPr>
          <w:rFonts w:ascii="Helvetica Neue" w:eastAsia="Times New Roman" w:hAnsi="Helvetica Neue" w:cs="Times New Roman"/>
          <w:color w:val="333333"/>
          <w:lang w:val="en-AU"/>
        </w:rPr>
        <w:fldChar w:fldCharType="begin"/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instrText xml:space="preserve"> HYPERLINK "https://cnsgenomics.com/software/gcta/" \l "fastGWA-GLMM" </w:instrText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fldChar w:fldCharType="separate"/>
      </w:r>
      <w:r w:rsidRPr="005A4139">
        <w:rPr>
          <w:rFonts w:ascii="Helvetica Neue" w:eastAsia="Times New Roman" w:hAnsi="Helvetica Neue" w:cs="Times New Roman"/>
          <w:color w:val="0088CC"/>
          <w:lang w:val="en-AU"/>
        </w:rPr>
        <w:t>fastGWA</w:t>
      </w:r>
      <w:proofErr w:type="spellEnd"/>
      <w:r w:rsidRPr="005A4139">
        <w:rPr>
          <w:rFonts w:ascii="Helvetica Neue" w:eastAsia="Times New Roman" w:hAnsi="Helvetica Neue" w:cs="Times New Roman"/>
          <w:color w:val="0088CC"/>
          <w:lang w:val="en-AU"/>
        </w:rPr>
        <w:t>-GLMM</w:t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fldChar w:fldCharType="end"/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t>.</w:t>
      </w:r>
    </w:p>
    <w:p w14:paraId="1428C2B4" w14:textId="6B7BAB68" w:rsidR="005A4139" w:rsidRPr="005A4139" w:rsidRDefault="005A4139" w:rsidP="005A4139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A52A2A"/>
          <w:lang w:val="en-AU"/>
        </w:rPr>
        <w:t>--max</w:t>
      </w:r>
      <w:del w:id="39" w:author="Jian Yang" w:date="2021-05-14T15:47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_</w:delText>
        </w:r>
      </w:del>
      <w:ins w:id="40" w:author="Jian Yang" w:date="2021-05-14T15:47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>-</w:t>
        </w:r>
      </w:ins>
      <w:proofErr w:type="spellStart"/>
      <w:r w:rsidRPr="005A4139">
        <w:rPr>
          <w:rFonts w:ascii="Helvetica Neue" w:eastAsia="Times New Roman" w:hAnsi="Helvetica Neue" w:cs="Times New Roman"/>
          <w:color w:val="333333"/>
          <w:lang w:val="en-AU"/>
        </w:rPr>
        <w:t>maf</w:t>
      </w:r>
      <w:proofErr w:type="spellEnd"/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0.01</w:t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br/>
        <w:t>The maximum minor allele frequency (MAF) allowed for a variant to be included in the ACAT test. Any variant with MAF larger than this value will be excluded.</w:t>
      </w:r>
    </w:p>
    <w:p w14:paraId="7AC23686" w14:textId="3307F1D2" w:rsidR="005A4139" w:rsidRPr="005A4139" w:rsidRDefault="005A4139" w:rsidP="005A4139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A52A2A"/>
          <w:lang w:val="en-AU"/>
        </w:rPr>
        <w:t>--min</w:t>
      </w:r>
      <w:del w:id="41" w:author="Jian Yang" w:date="2021-05-14T15:47:00Z">
        <w:r w:rsidRPr="005A4139" w:rsidDel="00BE531F">
          <w:rPr>
            <w:rFonts w:ascii="Helvetica Neue" w:eastAsia="Times New Roman" w:hAnsi="Helvetica Neue" w:cs="Times New Roman"/>
            <w:color w:val="333333"/>
            <w:lang w:val="en-AU"/>
          </w:rPr>
          <w:delText>_</w:delText>
        </w:r>
      </w:del>
      <w:ins w:id="42" w:author="Jian Yang" w:date="2021-05-14T15:47:00Z">
        <w:r w:rsidR="00BE531F">
          <w:rPr>
            <w:rFonts w:ascii="Helvetica Neue" w:eastAsia="Times New Roman" w:hAnsi="Helvetica Neue" w:cs="Times New Roman"/>
            <w:color w:val="333333"/>
            <w:lang w:val="en-AU"/>
          </w:rPr>
          <w:t>-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>mac 10</w:t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br/>
        <w:t xml:space="preserve">The minimum minor allele count (MAC) allowed for a variant to be included in the ACAT test. Any variant with MAC smaller than this value will be excluded. </w:t>
      </w:r>
      <w:commentRangeStart w:id="43"/>
      <w:r w:rsidRPr="005A4139">
        <w:rPr>
          <w:rFonts w:ascii="Helvetica Neue" w:eastAsia="Times New Roman" w:hAnsi="Helvetica Neue" w:cs="Times New Roman"/>
          <w:color w:val="333333"/>
          <w:lang w:val="en-AU"/>
        </w:rPr>
        <w:t>Please note that the </w:t>
      </w:r>
      <w:hyperlink r:id="rId15" w:history="1">
        <w:r w:rsidRPr="005A4139">
          <w:rPr>
            <w:rFonts w:ascii="Helvetica Neue" w:eastAsia="Times New Roman" w:hAnsi="Helvetica Neue" w:cs="Times New Roman"/>
            <w:color w:val="0088CC"/>
            <w:lang w:val="en-AU"/>
          </w:rPr>
          <w:t>original ACAT test</w:t>
        </w:r>
      </w:hyperlink>
      <w:r w:rsidRPr="005A4139">
        <w:rPr>
          <w:rFonts w:ascii="Helvetica Neue" w:eastAsia="Times New Roman" w:hAnsi="Helvetica Neue" w:cs="Times New Roman"/>
          <w:color w:val="333333"/>
          <w:lang w:val="en-AU"/>
        </w:rPr>
        <w:t> aggregates variants with MAC &lt;= 10 and performs a burden test based on raw genotypes of the variants. However, this has not been implemented in GCTA-ACAT, because in a standard GWAS, variants with such small MAC are usually removed during the QC process. </w:t>
      </w:r>
      <w:commentRangeEnd w:id="43"/>
      <w:r w:rsidR="00BE531F">
        <w:rPr>
          <w:rStyle w:val="CommentReference"/>
        </w:rPr>
        <w:commentReference w:id="43"/>
      </w:r>
    </w:p>
    <w:p w14:paraId="07B2A94C" w14:textId="77777777" w:rsidR="005A4139" w:rsidRPr="005A4139" w:rsidRDefault="005A4139" w:rsidP="005A4139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A52A2A"/>
          <w:lang w:val="en-AU"/>
        </w:rPr>
        <w:lastRenderedPageBreak/>
        <w:t>--wind</w:t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t> 0</w:t>
      </w:r>
      <w:r w:rsidRPr="005A4139">
        <w:rPr>
          <w:rFonts w:ascii="Helvetica Neue" w:eastAsia="Times New Roman" w:hAnsi="Helvetica Neue" w:cs="Times New Roman"/>
          <w:color w:val="333333"/>
          <w:lang w:val="en-AU"/>
        </w:rPr>
        <w:br/>
        <w:t>A value to define a flanking gene region (unit: kilobase). By default, the original region (+-0kb) defined in the gene_list.txt file is used to map and extract variants.</w:t>
      </w:r>
    </w:p>
    <w:p w14:paraId="6C156A66" w14:textId="77777777" w:rsidR="005A4139" w:rsidRPr="005A4139" w:rsidRDefault="005A4139" w:rsidP="005A4139">
      <w:pPr>
        <w:spacing w:line="338" w:lineRule="atLeast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333333"/>
          <w:lang w:val="en-AU"/>
        </w:rPr>
        <w:t>Examples </w:t>
      </w:r>
    </w:p>
    <w:p w14:paraId="0C9FC830" w14:textId="0BB6727F" w:rsidR="005A4139" w:rsidRPr="005A4139" w:rsidRDefault="005A4139" w:rsidP="005A41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A4139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# </w:t>
      </w:r>
      <w:del w:id="44" w:author="Jian Yang" w:date="2021-05-14T15:50:00Z">
        <w:r w:rsidRPr="005A4139" w:rsidDel="00D245AE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delText>r</w:delText>
        </w:r>
      </w:del>
      <w:ins w:id="45" w:author="Jian Yang" w:date="2021-05-14T15:50:00Z">
        <w:r w:rsidR="00D245AE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t>G</w:t>
        </w:r>
      </w:ins>
      <w:del w:id="46" w:author="Jian Yang" w:date="2021-05-14T15:50:00Z">
        <w:r w:rsidRPr="005A4139" w:rsidDel="00D245AE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delText>are variant g</w:delText>
        </w:r>
      </w:del>
      <w:r w:rsidRPr="005A4139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>ene-based ACAT test</w:t>
      </w:r>
      <w:ins w:id="47" w:author="Jian Yang" w:date="2021-05-14T15:50:00Z">
        <w:r w:rsidR="00D245AE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t xml:space="preserve"> for rare variants</w:t>
        </w:r>
      </w:ins>
    </w:p>
    <w:p w14:paraId="68CF9A19" w14:textId="48B12B7F" w:rsidR="005A4139" w:rsidRPr="005A4139" w:rsidRDefault="005A4139" w:rsidP="005A41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gcta64 --</w:t>
      </w:r>
      <w:proofErr w:type="spellStart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acat</w:t>
      </w:r>
      <w:proofErr w:type="spellEnd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--</w:t>
      </w:r>
      <w:proofErr w:type="spellStart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maf</w:t>
      </w:r>
      <w:proofErr w:type="spellEnd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0.01 --</w:t>
      </w:r>
      <w:proofErr w:type="spellStart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snp</w:t>
      </w:r>
      <w:proofErr w:type="spellEnd"/>
      <w:del w:id="48" w:author="Jian Yang" w:date="2021-05-14T15:50:00Z">
        <w:r w:rsidRPr="005A4139" w:rsidDel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delText>_</w:delText>
        </w:r>
      </w:del>
      <w:ins w:id="49" w:author="Jian Yang" w:date="2021-05-14T15:50:00Z">
        <w:r w:rsidR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t>-</w:t>
        </w:r>
      </w:ins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list </w:t>
      </w:r>
      <w:proofErr w:type="spellStart"/>
      <w:proofErr w:type="gramStart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assoc.fastGWA</w:t>
      </w:r>
      <w:proofErr w:type="spellEnd"/>
      <w:proofErr w:type="gramEnd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--gene</w:t>
      </w:r>
      <w:del w:id="50" w:author="Jian Yang" w:date="2021-05-14T15:50:00Z">
        <w:r w:rsidRPr="005A4139" w:rsidDel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delText>_</w:delText>
        </w:r>
      </w:del>
      <w:ins w:id="51" w:author="Jian Yang" w:date="2021-05-14T15:50:00Z">
        <w:r w:rsidR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t>-</w:t>
        </w:r>
      </w:ins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list gene_list.txt --max</w:t>
      </w:r>
      <w:del w:id="52" w:author="Jian Yang" w:date="2021-05-14T15:50:00Z">
        <w:r w:rsidRPr="005A4139" w:rsidDel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delText>_</w:delText>
        </w:r>
      </w:del>
      <w:ins w:id="53" w:author="Jian Yang" w:date="2021-05-14T15:50:00Z">
        <w:r w:rsidR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t>-</w:t>
        </w:r>
      </w:ins>
      <w:proofErr w:type="spellStart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maf</w:t>
      </w:r>
      <w:proofErr w:type="spellEnd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0.01 --min</w:t>
      </w:r>
      <w:del w:id="54" w:author="Jian Yang" w:date="2021-05-14T15:50:00Z">
        <w:r w:rsidRPr="005A4139" w:rsidDel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delText>_</w:delText>
        </w:r>
      </w:del>
      <w:ins w:id="55" w:author="Jian Yang" w:date="2021-05-14T15:50:00Z">
        <w:r w:rsidR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t>-</w:t>
        </w:r>
      </w:ins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mac 10 --wind 0 --out test.acat.res</w:t>
      </w:r>
    </w:p>
    <w:p w14:paraId="7F57A7EA" w14:textId="455AB124" w:rsidR="005A4139" w:rsidRPr="005A4139" w:rsidRDefault="005A4139" w:rsidP="005A4139">
      <w:pPr>
        <w:spacing w:line="338" w:lineRule="atLeast"/>
        <w:rPr>
          <w:rFonts w:ascii="Helvetica Neue" w:eastAsia="Times New Roman" w:hAnsi="Helvetica Neue" w:cs="Times New Roman"/>
          <w:color w:val="333333"/>
          <w:lang w:val="en-AU"/>
        </w:rPr>
      </w:pPr>
      <w:r w:rsidRPr="005A4139">
        <w:rPr>
          <w:rFonts w:ascii="Helvetica Neue" w:eastAsia="Times New Roman" w:hAnsi="Helvetica Neue" w:cs="Times New Roman"/>
          <w:color w:val="333333"/>
          <w:lang w:val="en-AU"/>
        </w:rPr>
        <w:t>Output file format (columns are chromosome, gene ID, left</w:t>
      </w:r>
      <w:del w:id="56" w:author="Jian Yang" w:date="2021-05-14T15:50:00Z">
        <w:r w:rsidRPr="005A4139" w:rsidDel="00D245AE">
          <w:rPr>
            <w:rFonts w:ascii="Helvetica Neue" w:eastAsia="Times New Roman" w:hAnsi="Helvetica Neue" w:cs="Times New Roman"/>
            <w:color w:val="333333"/>
            <w:lang w:val="en-AU"/>
          </w:rPr>
          <w:delText>-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and right</w:t>
      </w:r>
      <w:del w:id="57" w:author="Jian Yang" w:date="2021-05-14T15:50:00Z">
        <w:r w:rsidRPr="005A4139" w:rsidDel="00D245AE">
          <w:rPr>
            <w:rFonts w:ascii="Helvetica Neue" w:eastAsia="Times New Roman" w:hAnsi="Helvetica Neue" w:cs="Times New Roman"/>
            <w:color w:val="333333"/>
            <w:lang w:val="en-AU"/>
          </w:rPr>
          <w:delText>- side</w:delText>
        </w:r>
      </w:del>
      <w:r w:rsidRPr="005A4139">
        <w:rPr>
          <w:rFonts w:ascii="Helvetica Neue" w:eastAsia="Times New Roman" w:hAnsi="Helvetica Neue" w:cs="Times New Roman"/>
          <w:color w:val="333333"/>
          <w:lang w:val="en-AU"/>
        </w:rPr>
        <w:t xml:space="preserve"> boundary of the gene region, number of qualified variants in the gene region, and </w:t>
      </w:r>
      <w:del w:id="58" w:author="Jian Yang" w:date="2021-05-14T15:51:00Z">
        <w:r w:rsidRPr="005A4139" w:rsidDel="00D245AE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Cauchy </w:delText>
        </w:r>
      </w:del>
      <w:ins w:id="59" w:author="Jian Yang" w:date="2021-05-14T15:51:00Z">
        <w:r w:rsidR="00D245AE">
          <w:rPr>
            <w:rFonts w:ascii="Helvetica Neue" w:eastAsia="Times New Roman" w:hAnsi="Helvetica Neue" w:cs="Times New Roman"/>
            <w:color w:val="333333"/>
            <w:lang w:val="en-AU"/>
          </w:rPr>
          <w:t>ACAT</w:t>
        </w:r>
        <w:r w:rsidR="00D245AE" w:rsidRPr="005A4139">
          <w:rPr>
            <w:rFonts w:ascii="Helvetica Neue" w:eastAsia="Times New Roman" w:hAnsi="Helvetica Neue" w:cs="Times New Roman"/>
            <w:color w:val="333333"/>
            <w:lang w:val="en-AU"/>
          </w:rPr>
          <w:t xml:space="preserve"> </w:t>
        </w:r>
      </w:ins>
      <w:r w:rsidRPr="005A4139">
        <w:rPr>
          <w:rFonts w:ascii="Helvetica Neue" w:eastAsia="Times New Roman" w:hAnsi="Helvetica Neue" w:cs="Times New Roman"/>
          <w:color w:val="333333"/>
          <w:lang w:val="en-AU"/>
        </w:rPr>
        <w:t>test p-value)</w:t>
      </w:r>
      <w:del w:id="60" w:author="Jian Yang" w:date="2021-05-14T15:50:00Z">
        <w:r w:rsidRPr="005A4139" w:rsidDel="00D245AE">
          <w:rPr>
            <w:rFonts w:ascii="Helvetica Neue" w:eastAsia="Times New Roman" w:hAnsi="Helvetica Neue" w:cs="Times New Roman"/>
            <w:color w:val="333333"/>
            <w:lang w:val="en-AU"/>
          </w:rPr>
          <w:delText> </w:delText>
        </w:r>
      </w:del>
    </w:p>
    <w:p w14:paraId="60D1BF5B" w14:textId="46286197" w:rsidR="005A4139" w:rsidRPr="005A4139" w:rsidRDefault="005A4139" w:rsidP="005A41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proofErr w:type="spellStart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chr</w:t>
      </w:r>
      <w:proofErr w:type="spellEnd"/>
      <w:del w:id="61" w:author="Jian Yang" w:date="2021-05-14T15:50:00Z">
        <w:r w:rsidRPr="005A4139" w:rsidDel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delText>om</w:delText>
        </w:r>
      </w:del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proofErr w:type="spellStart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gene_name</w:t>
      </w:r>
      <w:proofErr w:type="spellEnd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start    </w:t>
      </w:r>
      <w:r w:rsidRPr="005A4139">
        <w:rPr>
          <w:rFonts w:ascii="Menlo" w:eastAsia="Times New Roman" w:hAnsi="Menlo" w:cs="Menlo"/>
          <w:color w:val="859900"/>
          <w:sz w:val="18"/>
          <w:szCs w:val="18"/>
          <w:bdr w:val="none" w:sz="0" w:space="0" w:color="auto" w:frame="1"/>
          <w:shd w:val="clear" w:color="auto" w:fill="FDF6E3"/>
          <w:lang w:val="en-AU"/>
        </w:rPr>
        <w:t>stop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proofErr w:type="spellStart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snp_num</w:t>
      </w:r>
      <w:proofErr w:type="spellEnd"/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del w:id="62" w:author="Jian Yang" w:date="2021-05-14T15:51:00Z">
        <w:r w:rsidRPr="005A4139" w:rsidDel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delText>cauchy</w:delText>
        </w:r>
      </w:del>
      <w:proofErr w:type="spellStart"/>
      <w:ins w:id="63" w:author="Jian Yang" w:date="2021-05-14T15:51:00Z">
        <w:r w:rsidR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t>p_</w:t>
        </w:r>
        <w:commentRangeStart w:id="64"/>
        <w:r w:rsidR="00D245AE">
          <w:rPr>
            <w:rFonts w:ascii="Menlo" w:eastAsia="Times New Roman" w:hAnsi="Menlo" w:cs="Menlo"/>
            <w:color w:val="657B83"/>
            <w:sz w:val="18"/>
            <w:szCs w:val="18"/>
            <w:bdr w:val="none" w:sz="0" w:space="0" w:color="auto" w:frame="1"/>
            <w:shd w:val="clear" w:color="auto" w:fill="FDF6E3"/>
            <w:lang w:val="en-AU"/>
          </w:rPr>
          <w:t>acat</w:t>
        </w:r>
        <w:commentRangeEnd w:id="64"/>
        <w:proofErr w:type="spellEnd"/>
        <w:r w:rsidR="00D245AE">
          <w:rPr>
            <w:rStyle w:val="CommentReference"/>
          </w:rPr>
          <w:commentReference w:id="64"/>
        </w:r>
      </w:ins>
    </w:p>
    <w:p w14:paraId="69A6EFEE" w14:textId="77777777" w:rsidR="005A4139" w:rsidRPr="005A4139" w:rsidRDefault="005A4139" w:rsidP="005A41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1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FAM87B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752750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755214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2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0.772495</w:t>
      </w:r>
    </w:p>
    <w:p w14:paraId="444F708D" w14:textId="77777777" w:rsidR="005A4139" w:rsidRPr="005A4139" w:rsidRDefault="005A4139" w:rsidP="005A41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1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LINC01128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762970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794826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13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0.250037</w:t>
      </w:r>
    </w:p>
    <w:p w14:paraId="369DAB10" w14:textId="77777777" w:rsidR="005A4139" w:rsidRPr="005A4139" w:rsidRDefault="005A4139" w:rsidP="005A41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1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LOC100130417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852952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854817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4</w:t>
      </w: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A4139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0.416386</w:t>
      </w:r>
    </w:p>
    <w:p w14:paraId="59B8567C" w14:textId="77777777" w:rsidR="005A4139" w:rsidRPr="005A4139" w:rsidRDefault="005A4139" w:rsidP="005A41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A4139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......</w:t>
      </w:r>
    </w:p>
    <w:p w14:paraId="0FDAAC71" w14:textId="77777777" w:rsidR="005A4139" w:rsidRPr="005A4139" w:rsidRDefault="005A4139" w:rsidP="005A4139">
      <w:pPr>
        <w:rPr>
          <w:rFonts w:ascii="Times New Roman" w:eastAsia="Times New Roman" w:hAnsi="Times New Roman" w:cs="Times New Roman"/>
          <w:lang w:val="en-AU"/>
        </w:rPr>
      </w:pPr>
    </w:p>
    <w:p w14:paraId="5C851A1B" w14:textId="77777777" w:rsidR="00FE54C2" w:rsidRDefault="00FE54C2"/>
    <w:sectPr w:rsidR="00FE54C2" w:rsidSect="00214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ian Yang" w:date="2021-05-14T15:41:00Z" w:initials="JY杨">
    <w:p w14:paraId="7B6F8CC8" w14:textId="14F41C9B" w:rsidR="00BE531F" w:rsidRDefault="00BE531F">
      <w:pPr>
        <w:pStyle w:val="CommentText"/>
      </w:pPr>
      <w:r>
        <w:rPr>
          <w:rStyle w:val="CommentReference"/>
        </w:rPr>
        <w:annotationRef/>
      </w:r>
      <w:r>
        <w:t>But you said ACAT-V in another document</w:t>
      </w:r>
    </w:p>
  </w:comment>
  <w:comment w:id="43" w:author="Jian Yang" w:date="2021-05-14T15:48:00Z" w:initials="JY杨">
    <w:p w14:paraId="52D4E0B3" w14:textId="6AA88100" w:rsidR="00BE531F" w:rsidRDefault="00BE531F">
      <w:pPr>
        <w:pStyle w:val="CommentText"/>
      </w:pPr>
      <w:r>
        <w:rPr>
          <w:rStyle w:val="CommentReference"/>
        </w:rPr>
        <w:annotationRef/>
      </w:r>
      <w:r>
        <w:t>I don’t understand this. Are you saying that we don’t have a --max-mac flag?</w:t>
      </w:r>
    </w:p>
  </w:comment>
  <w:comment w:id="64" w:author="Jian Yang" w:date="2021-05-14T15:51:00Z" w:initials="JY杨">
    <w:p w14:paraId="1634BBAB" w14:textId="48BD1617" w:rsidR="00D245AE" w:rsidRDefault="00D245AE">
      <w:pPr>
        <w:pStyle w:val="CommentText"/>
      </w:pPr>
      <w:r>
        <w:rPr>
          <w:rStyle w:val="CommentReference"/>
        </w:rPr>
        <w:annotationRef/>
      </w:r>
      <w:r>
        <w:t xml:space="preserve">Again, you say ACAT-V in a different doc. </w:t>
      </w:r>
      <w:r>
        <w:t xml:space="preserve">Please be </w:t>
      </w:r>
      <w:r>
        <w:t>consistent.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6F8CC8" w15:done="0"/>
  <w15:commentEx w15:paraId="52D4E0B3" w15:done="0"/>
  <w15:commentEx w15:paraId="1634BB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918B0" w16cex:dateUtc="2021-05-14T07:41:00Z"/>
  <w16cex:commentExtensible w16cex:durableId="24491A49" w16cex:dateUtc="2021-05-14T07:48:00Z"/>
  <w16cex:commentExtensible w16cex:durableId="24491AF8" w16cex:dateUtc="2021-05-14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6F8CC8" w16cid:durableId="244918B0"/>
  <w16cid:commentId w16cid:paraId="52D4E0B3" w16cid:durableId="24491A49"/>
  <w16cid:commentId w16cid:paraId="1634BBAB" w16cid:durableId="24491A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39"/>
    <w:rsid w:val="000008B3"/>
    <w:rsid w:val="00000BB0"/>
    <w:rsid w:val="00002AA1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96E5D"/>
    <w:rsid w:val="001A4181"/>
    <w:rsid w:val="001B0F96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1106"/>
    <w:rsid w:val="00214D31"/>
    <w:rsid w:val="002179C5"/>
    <w:rsid w:val="0022234F"/>
    <w:rsid w:val="002226E1"/>
    <w:rsid w:val="00225480"/>
    <w:rsid w:val="00232819"/>
    <w:rsid w:val="00234AF0"/>
    <w:rsid w:val="00236F14"/>
    <w:rsid w:val="0023717E"/>
    <w:rsid w:val="00242258"/>
    <w:rsid w:val="00244DAE"/>
    <w:rsid w:val="00247563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7E15"/>
    <w:rsid w:val="003122DE"/>
    <w:rsid w:val="0031405C"/>
    <w:rsid w:val="00314D9F"/>
    <w:rsid w:val="003166B4"/>
    <w:rsid w:val="00317041"/>
    <w:rsid w:val="00320420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226B"/>
    <w:rsid w:val="00375C7B"/>
    <w:rsid w:val="00380F94"/>
    <w:rsid w:val="00381BE7"/>
    <w:rsid w:val="00382A26"/>
    <w:rsid w:val="003936B1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402B09"/>
    <w:rsid w:val="0040315F"/>
    <w:rsid w:val="00404A82"/>
    <w:rsid w:val="00412D7D"/>
    <w:rsid w:val="004201DB"/>
    <w:rsid w:val="00422EC9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C47F2"/>
    <w:rsid w:val="004C56A1"/>
    <w:rsid w:val="004C5C6C"/>
    <w:rsid w:val="004C5C8E"/>
    <w:rsid w:val="004E39AD"/>
    <w:rsid w:val="004E63E7"/>
    <w:rsid w:val="004F1114"/>
    <w:rsid w:val="004F42B3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4139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C33D9"/>
    <w:rsid w:val="006C3B60"/>
    <w:rsid w:val="006C6ACF"/>
    <w:rsid w:val="006D037C"/>
    <w:rsid w:val="006D3706"/>
    <w:rsid w:val="006E1DDA"/>
    <w:rsid w:val="006E265C"/>
    <w:rsid w:val="006E2E38"/>
    <w:rsid w:val="006E3CDF"/>
    <w:rsid w:val="006E4906"/>
    <w:rsid w:val="006E52EF"/>
    <w:rsid w:val="006F1B11"/>
    <w:rsid w:val="006F4158"/>
    <w:rsid w:val="00704D20"/>
    <w:rsid w:val="00706C49"/>
    <w:rsid w:val="00710C1F"/>
    <w:rsid w:val="00717CB0"/>
    <w:rsid w:val="00722596"/>
    <w:rsid w:val="00724628"/>
    <w:rsid w:val="00733D4E"/>
    <w:rsid w:val="00737A89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6823"/>
    <w:rsid w:val="00777D4F"/>
    <w:rsid w:val="007837AD"/>
    <w:rsid w:val="0078397F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62113"/>
    <w:rsid w:val="00970749"/>
    <w:rsid w:val="00972D6C"/>
    <w:rsid w:val="00973B51"/>
    <w:rsid w:val="0097514C"/>
    <w:rsid w:val="00980141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26CE"/>
    <w:rsid w:val="00A62F94"/>
    <w:rsid w:val="00A63A76"/>
    <w:rsid w:val="00A760E9"/>
    <w:rsid w:val="00A80115"/>
    <w:rsid w:val="00A84411"/>
    <w:rsid w:val="00A90713"/>
    <w:rsid w:val="00A9214E"/>
    <w:rsid w:val="00AA1E37"/>
    <w:rsid w:val="00AA210A"/>
    <w:rsid w:val="00AA5867"/>
    <w:rsid w:val="00AA703C"/>
    <w:rsid w:val="00AA70BD"/>
    <w:rsid w:val="00AB20E9"/>
    <w:rsid w:val="00AC0491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C8C"/>
    <w:rsid w:val="00B20C89"/>
    <w:rsid w:val="00B22BB6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40B7"/>
    <w:rsid w:val="00BD6C52"/>
    <w:rsid w:val="00BE0DF7"/>
    <w:rsid w:val="00BE0E07"/>
    <w:rsid w:val="00BE30E1"/>
    <w:rsid w:val="00BE531F"/>
    <w:rsid w:val="00BE7FCC"/>
    <w:rsid w:val="00BF0CDE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F1DD5"/>
    <w:rsid w:val="00CF21C9"/>
    <w:rsid w:val="00CF5B47"/>
    <w:rsid w:val="00CF7C06"/>
    <w:rsid w:val="00CF7E05"/>
    <w:rsid w:val="00D11660"/>
    <w:rsid w:val="00D245AE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2A51"/>
    <w:rsid w:val="00E05313"/>
    <w:rsid w:val="00E077DE"/>
    <w:rsid w:val="00E10D64"/>
    <w:rsid w:val="00E113A2"/>
    <w:rsid w:val="00E22143"/>
    <w:rsid w:val="00E27896"/>
    <w:rsid w:val="00E31FF3"/>
    <w:rsid w:val="00E334BE"/>
    <w:rsid w:val="00E34438"/>
    <w:rsid w:val="00E362CE"/>
    <w:rsid w:val="00E404AE"/>
    <w:rsid w:val="00E4084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7EF2"/>
    <w:rsid w:val="00F502CB"/>
    <w:rsid w:val="00F6065C"/>
    <w:rsid w:val="00F658B5"/>
    <w:rsid w:val="00F753E3"/>
    <w:rsid w:val="00F77E19"/>
    <w:rsid w:val="00F831D8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53F87"/>
  <w14:defaultImageDpi w14:val="32767"/>
  <w15:chartTrackingRefBased/>
  <w15:docId w15:val="{B0DC4DB6-0409-D248-9761-BA01F0D5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41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Heading4">
    <w:name w:val="heading 4"/>
    <w:basedOn w:val="Normal"/>
    <w:link w:val="Heading4Char"/>
    <w:uiPriority w:val="9"/>
    <w:qFormat/>
    <w:rsid w:val="005A413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139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5A4139"/>
    <w:rPr>
      <w:rFonts w:ascii="Times New Roman" w:eastAsia="Times New Roman" w:hAnsi="Times New Roman" w:cs="Times New Roman"/>
      <w:b/>
      <w:bCs/>
      <w:lang w:val="en-AU"/>
    </w:rPr>
  </w:style>
  <w:style w:type="paragraph" w:styleId="NormalWeb">
    <w:name w:val="Normal (Web)"/>
    <w:basedOn w:val="Normal"/>
    <w:uiPriority w:val="99"/>
    <w:semiHidden/>
    <w:unhideWhenUsed/>
    <w:rsid w:val="005A41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Strong">
    <w:name w:val="Strong"/>
    <w:basedOn w:val="DefaultParagraphFont"/>
    <w:uiPriority w:val="22"/>
    <w:qFormat/>
    <w:rsid w:val="005A4139"/>
    <w:rPr>
      <w:b/>
      <w:bCs/>
    </w:rPr>
  </w:style>
  <w:style w:type="character" w:customStyle="1" w:styleId="apple-converted-space">
    <w:name w:val="apple-converted-space"/>
    <w:basedOn w:val="DefaultParagraphFont"/>
    <w:rsid w:val="005A4139"/>
  </w:style>
  <w:style w:type="character" w:styleId="Hyperlink">
    <w:name w:val="Hyperlink"/>
    <w:basedOn w:val="DefaultParagraphFont"/>
    <w:uiPriority w:val="99"/>
    <w:semiHidden/>
    <w:unhideWhenUsed/>
    <w:rsid w:val="005A4139"/>
    <w:rPr>
      <w:color w:val="0000FF"/>
      <w:u w:val="single"/>
    </w:rPr>
  </w:style>
  <w:style w:type="character" w:customStyle="1" w:styleId="kwd">
    <w:name w:val="kwd"/>
    <w:basedOn w:val="DefaultParagraphFont"/>
    <w:rsid w:val="005A41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139"/>
    <w:rPr>
      <w:rFonts w:ascii="Courier New" w:eastAsia="Times New Roman" w:hAnsi="Courier New" w:cs="Courier New"/>
      <w:sz w:val="20"/>
      <w:szCs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5A413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A4139"/>
  </w:style>
  <w:style w:type="character" w:customStyle="1" w:styleId="hljs-keyword">
    <w:name w:val="hljs-keyword"/>
    <w:basedOn w:val="DefaultParagraphFont"/>
    <w:rsid w:val="005A4139"/>
  </w:style>
  <w:style w:type="character" w:customStyle="1" w:styleId="hljs-number">
    <w:name w:val="hljs-number"/>
    <w:basedOn w:val="DefaultParagraphFont"/>
    <w:rsid w:val="005A4139"/>
  </w:style>
  <w:style w:type="character" w:styleId="CommentReference">
    <w:name w:val="annotation reference"/>
    <w:basedOn w:val="DefaultParagraphFont"/>
    <w:uiPriority w:val="99"/>
    <w:semiHidden/>
    <w:unhideWhenUsed/>
    <w:rsid w:val="00BE53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3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3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3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3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302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508788481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417240587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624849912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02929719300023" TargetMode="External"/><Relationship Id="rId13" Type="http://schemas.openxmlformats.org/officeDocument/2006/relationships/hyperlink" Target="https://www.cog-genomics.org/plink/1.9/resources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europepmc.org/article/PPR/PPR28301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://researchers.uq.edu.au/researcher/2713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sciencedirect.com/science/article/pii/S0002929719300023" TargetMode="External"/><Relationship Id="rId10" Type="http://schemas.openxmlformats.org/officeDocument/2006/relationships/hyperlink" Target="mailto:fanghailing@westlake.edu.c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cnsgenomics.com/software/gcta/" TargetMode="External"/><Relationship Id="rId14" Type="http://schemas.openxmlformats.org/officeDocument/2006/relationships/hyperlink" Target="file:///Users/uqljian5/Documents/gcta2_doc_github/build/res/glist-hg19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Jian Yang</cp:lastModifiedBy>
  <cp:revision>5</cp:revision>
  <dcterms:created xsi:type="dcterms:W3CDTF">2021-05-14T07:39:00Z</dcterms:created>
  <dcterms:modified xsi:type="dcterms:W3CDTF">2021-05-14T07:51:00Z</dcterms:modified>
</cp:coreProperties>
</file>